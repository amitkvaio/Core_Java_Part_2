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4FE" w:rsidRPr="000674FE" w:rsidRDefault="000674FE" w:rsidP="000674F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674FE">
        <w:rPr>
          <w:rFonts w:ascii="Times New Roman" w:eastAsia="Times New Roman" w:hAnsi="Times New Roman" w:cs="Times New Roman"/>
          <w:b/>
          <w:bCs/>
          <w:kern w:val="36"/>
          <w:sz w:val="48"/>
          <w:szCs w:val="48"/>
        </w:rPr>
        <w:t xml:space="preserve">Java interview questions for experienced </w:t>
      </w:r>
      <w:r>
        <w:rPr>
          <w:rFonts w:ascii="Times New Roman" w:eastAsia="Times New Roman" w:hAnsi="Times New Roman" w:cs="Times New Roman"/>
          <w:b/>
          <w:bCs/>
          <w:noProof/>
          <w:kern w:val="36"/>
          <w:sz w:val="48"/>
          <w:szCs w:val="48"/>
        </w:rPr>
        <w:drawing>
          <wp:inline distT="0" distB="0" distL="0" distR="0">
            <wp:extent cx="238125" cy="238125"/>
            <wp:effectExtent l="19050" t="0" r="9525" b="0"/>
            <wp:docPr id="1" name="Picture 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
                    <pic:cNvPicPr>
                      <a:picLocks noChangeAspect="1" noChangeArrowheads="1"/>
                    </pic:cNvPicPr>
                  </pic:nvPicPr>
                  <pic:blipFill>
                    <a:blip r:embed="rId5"/>
                    <a:srcRect/>
                    <a:stretch>
                      <a:fillRect/>
                    </a:stretch>
                  </pic:blipFill>
                  <pic:spPr bwMode="auto">
                    <a:xfrm>
                      <a:off x="0" y="0"/>
                      <a:ext cx="238125" cy="238125"/>
                    </a:xfrm>
                    <a:prstGeom prst="rect">
                      <a:avLst/>
                    </a:prstGeom>
                    <a:noFill/>
                    <a:ln w="9525">
                      <a:noFill/>
                      <a:miter lim="800000"/>
                      <a:headEnd/>
                      <a:tailEnd/>
                    </a:ln>
                  </pic:spPr>
                </pic:pic>
              </a:graphicData>
            </a:graphic>
          </wp:inline>
        </w:drawing>
      </w:r>
    </w:p>
    <w:p w:rsidR="000674FE" w:rsidRPr="000674FE" w:rsidRDefault="000674FE" w:rsidP="000674FE">
      <w:pPr>
        <w:spacing w:before="100" w:beforeAutospacing="1" w:after="100" w:afterAutospacing="1" w:line="240" w:lineRule="auto"/>
        <w:outlineLvl w:val="4"/>
        <w:rPr>
          <w:rFonts w:ascii="Times New Roman" w:eastAsia="Times New Roman" w:hAnsi="Times New Roman" w:cs="Times New Roman"/>
          <w:b/>
          <w:bCs/>
          <w:sz w:val="20"/>
          <w:szCs w:val="20"/>
        </w:rPr>
      </w:pPr>
      <w:r w:rsidRPr="000674FE">
        <w:rPr>
          <w:rFonts w:ascii="Times New Roman" w:eastAsia="Times New Roman" w:hAnsi="Times New Roman" w:cs="Times New Roman"/>
          <w:b/>
          <w:bCs/>
          <w:sz w:val="20"/>
          <w:szCs w:val="20"/>
        </w:rPr>
        <w:t xml:space="preserve">What is difference between Vector and </w:t>
      </w:r>
      <w:proofErr w:type="spellStart"/>
      <w:r w:rsidRPr="000674FE">
        <w:rPr>
          <w:rFonts w:ascii="Times New Roman" w:eastAsia="Times New Roman" w:hAnsi="Times New Roman" w:cs="Times New Roman"/>
          <w:b/>
          <w:bCs/>
          <w:sz w:val="20"/>
          <w:szCs w:val="20"/>
        </w:rPr>
        <w:t>ArrayList</w:t>
      </w:r>
      <w:proofErr w:type="spellEnd"/>
      <w:r w:rsidRPr="000674FE">
        <w:rPr>
          <w:rFonts w:ascii="Times New Roman" w:eastAsia="Times New Roman" w:hAnsi="Times New Roman" w:cs="Times New Roman"/>
          <w:b/>
          <w:bCs/>
          <w:sz w:val="20"/>
          <w:szCs w:val="20"/>
        </w:rPr>
        <w:t xml:space="preserve"> in </w:t>
      </w:r>
      <w:proofErr w:type="gramStart"/>
      <w:r w:rsidRPr="000674FE">
        <w:rPr>
          <w:rFonts w:ascii="Times New Roman" w:eastAsia="Times New Roman" w:hAnsi="Times New Roman" w:cs="Times New Roman"/>
          <w:b/>
          <w:bCs/>
          <w:sz w:val="20"/>
          <w:szCs w:val="20"/>
        </w:rPr>
        <w:t>Java</w:t>
      </w:r>
      <w:proofErr w:type="gramEnd"/>
      <w:r w:rsidRPr="000674FE">
        <w:rPr>
          <w:rFonts w:ascii="Times New Roman" w:eastAsia="Times New Roman" w:hAnsi="Times New Roman" w:cs="Times New Roman"/>
          <w:b/>
          <w:bCs/>
          <w:sz w:val="20"/>
          <w:szCs w:val="20"/>
        </w:rPr>
        <w:t xml:space="preserve"> </w:t>
      </w:r>
    </w:p>
    <w:p w:rsidR="000674FE" w:rsidRPr="000674FE" w:rsidRDefault="000674FE" w:rsidP="000674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2" name="Picture 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
                    <pic:cNvPicPr>
                      <a:picLocks noChangeAspect="1" noChangeArrowheads="1"/>
                    </pic:cNvPicPr>
                  </pic:nvPicPr>
                  <pic:blipFill>
                    <a:blip r:embed="rId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674FE">
        <w:rPr>
          <w:rFonts w:ascii="Times New Roman" w:eastAsia="Times New Roman" w:hAnsi="Times New Roman" w:cs="Times New Roman"/>
          <w:sz w:val="24"/>
          <w:szCs w:val="24"/>
        </w:rPr>
        <w:br/>
      </w:r>
      <w:proofErr w:type="gramStart"/>
      <w:r w:rsidRPr="000674FE">
        <w:rPr>
          <w:rFonts w:ascii="Times New Roman" w:eastAsia="Times New Roman" w:hAnsi="Times New Roman" w:cs="Times New Roman"/>
          <w:sz w:val="24"/>
          <w:szCs w:val="24"/>
        </w:rPr>
        <w:t>One of the most popular Java question at 2 years experience level which aims to check your knowledge on Java collection API.</w:t>
      </w:r>
      <w:proofErr w:type="gramEnd"/>
      <w:r w:rsidRPr="000674FE">
        <w:rPr>
          <w:rFonts w:ascii="Times New Roman" w:eastAsia="Times New Roman" w:hAnsi="Times New Roman" w:cs="Times New Roman"/>
          <w:sz w:val="24"/>
          <w:szCs w:val="24"/>
        </w:rPr>
        <w:t xml:space="preserve"> </w:t>
      </w:r>
      <w:proofErr w:type="gramStart"/>
      <w:r w:rsidRPr="000674FE">
        <w:rPr>
          <w:rFonts w:ascii="Times New Roman" w:eastAsia="Times New Roman" w:hAnsi="Times New Roman" w:cs="Times New Roman"/>
          <w:sz w:val="24"/>
          <w:szCs w:val="24"/>
        </w:rPr>
        <w:t>key</w:t>
      </w:r>
      <w:proofErr w:type="gramEnd"/>
      <w:r w:rsidRPr="000674FE">
        <w:rPr>
          <w:rFonts w:ascii="Times New Roman" w:eastAsia="Times New Roman" w:hAnsi="Times New Roman" w:cs="Times New Roman"/>
          <w:sz w:val="24"/>
          <w:szCs w:val="24"/>
        </w:rPr>
        <w:t xml:space="preserve"> point to mention is synchronization and speed, since </w:t>
      </w:r>
      <w:proofErr w:type="spellStart"/>
      <w:r w:rsidRPr="000674FE">
        <w:rPr>
          <w:rFonts w:ascii="Times New Roman" w:eastAsia="Times New Roman" w:hAnsi="Times New Roman" w:cs="Times New Roman"/>
          <w:sz w:val="24"/>
          <w:szCs w:val="24"/>
        </w:rPr>
        <w:t>ArrayList</w:t>
      </w:r>
      <w:proofErr w:type="spellEnd"/>
      <w:r w:rsidRPr="000674FE">
        <w:rPr>
          <w:rFonts w:ascii="Times New Roman" w:eastAsia="Times New Roman" w:hAnsi="Times New Roman" w:cs="Times New Roman"/>
          <w:sz w:val="24"/>
          <w:szCs w:val="24"/>
        </w:rPr>
        <w:t xml:space="preserve"> is not synchronized its fast compare to Vector. See Vector </w:t>
      </w:r>
      <w:proofErr w:type="spellStart"/>
      <w:r w:rsidRPr="000674FE">
        <w:rPr>
          <w:rFonts w:ascii="Times New Roman" w:eastAsia="Times New Roman" w:hAnsi="Times New Roman" w:cs="Times New Roman"/>
          <w:sz w:val="24"/>
          <w:szCs w:val="24"/>
        </w:rPr>
        <w:t>vs</w:t>
      </w:r>
      <w:proofErr w:type="spellEnd"/>
      <w:r w:rsidRPr="000674FE">
        <w:rPr>
          <w:rFonts w:ascii="Times New Roman" w:eastAsia="Times New Roman" w:hAnsi="Times New Roman" w:cs="Times New Roman"/>
          <w:sz w:val="24"/>
          <w:szCs w:val="24"/>
        </w:rPr>
        <w:t xml:space="preserve"> </w:t>
      </w:r>
      <w:proofErr w:type="spellStart"/>
      <w:r w:rsidRPr="000674FE">
        <w:rPr>
          <w:rFonts w:ascii="Times New Roman" w:eastAsia="Times New Roman" w:hAnsi="Times New Roman" w:cs="Times New Roman"/>
          <w:sz w:val="24"/>
          <w:szCs w:val="24"/>
        </w:rPr>
        <w:t>ArrayList</w:t>
      </w:r>
      <w:proofErr w:type="spellEnd"/>
      <w:r w:rsidRPr="000674FE">
        <w:rPr>
          <w:rFonts w:ascii="Times New Roman" w:eastAsia="Times New Roman" w:hAnsi="Times New Roman" w:cs="Times New Roman"/>
          <w:sz w:val="24"/>
          <w:szCs w:val="24"/>
        </w:rPr>
        <w:t xml:space="preserve"> in Java for more difference between both of them. </w:t>
      </w:r>
    </w:p>
    <w:p w:rsidR="000674FE" w:rsidRPr="000674FE" w:rsidRDefault="000674FE" w:rsidP="000674FE">
      <w:pPr>
        <w:spacing w:before="100" w:beforeAutospacing="1" w:after="100" w:afterAutospacing="1" w:line="240" w:lineRule="auto"/>
        <w:outlineLvl w:val="4"/>
        <w:rPr>
          <w:rFonts w:ascii="Times New Roman" w:eastAsia="Times New Roman" w:hAnsi="Times New Roman" w:cs="Times New Roman"/>
          <w:b/>
          <w:bCs/>
          <w:sz w:val="20"/>
          <w:szCs w:val="20"/>
        </w:rPr>
      </w:pPr>
      <w:r w:rsidRPr="000674FE">
        <w:rPr>
          <w:rFonts w:ascii="Times New Roman" w:eastAsia="Times New Roman" w:hAnsi="Times New Roman" w:cs="Times New Roman"/>
          <w:b/>
          <w:bCs/>
          <w:sz w:val="20"/>
          <w:szCs w:val="20"/>
        </w:rPr>
        <w:t xml:space="preserve">What is the difference between private, protected, and public? </w:t>
      </w:r>
    </w:p>
    <w:p w:rsidR="000674FE" w:rsidRPr="000674FE" w:rsidRDefault="000674FE" w:rsidP="000674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3" name="Picture 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
                    <pic:cNvPicPr>
                      <a:picLocks noChangeAspect="1" noChangeArrowheads="1"/>
                    </pic:cNvPicPr>
                  </pic:nvPicPr>
                  <pic:blipFill>
                    <a:blip r:embed="rId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674FE">
        <w:rPr>
          <w:rFonts w:ascii="Times New Roman" w:eastAsia="Times New Roman" w:hAnsi="Times New Roman" w:cs="Times New Roman"/>
          <w:sz w:val="24"/>
          <w:szCs w:val="24"/>
        </w:rPr>
        <w:br/>
        <w:t xml:space="preserve">These keywords are for allowing privileges to components such as java methods and variables. </w:t>
      </w:r>
      <w:r w:rsidRPr="000674FE">
        <w:rPr>
          <w:rFonts w:ascii="Times New Roman" w:eastAsia="Times New Roman" w:hAnsi="Times New Roman" w:cs="Times New Roman"/>
          <w:sz w:val="24"/>
          <w:szCs w:val="24"/>
        </w:rPr>
        <w:br/>
        <w:t xml:space="preserve">Public: accessible to all classes </w:t>
      </w:r>
      <w:r w:rsidRPr="000674FE">
        <w:rPr>
          <w:rFonts w:ascii="Times New Roman" w:eastAsia="Times New Roman" w:hAnsi="Times New Roman" w:cs="Times New Roman"/>
          <w:sz w:val="24"/>
          <w:szCs w:val="24"/>
        </w:rPr>
        <w:br/>
        <w:t xml:space="preserve">Private: accessible only to the class to which they belong </w:t>
      </w:r>
      <w:r w:rsidRPr="000674FE">
        <w:rPr>
          <w:rFonts w:ascii="Times New Roman" w:eastAsia="Times New Roman" w:hAnsi="Times New Roman" w:cs="Times New Roman"/>
          <w:sz w:val="24"/>
          <w:szCs w:val="24"/>
        </w:rPr>
        <w:br/>
        <w:t xml:space="preserve">Protected: accessible to the class to which they belong and any subclasses. </w:t>
      </w:r>
      <w:r w:rsidRPr="000674FE">
        <w:rPr>
          <w:rFonts w:ascii="Times New Roman" w:eastAsia="Times New Roman" w:hAnsi="Times New Roman" w:cs="Times New Roman"/>
          <w:sz w:val="24"/>
          <w:szCs w:val="24"/>
        </w:rPr>
        <w:br/>
        <w:t xml:space="preserve">Access </w:t>
      </w:r>
      <w:proofErr w:type="spellStart"/>
      <w:r w:rsidRPr="000674FE">
        <w:rPr>
          <w:rFonts w:ascii="Times New Roman" w:eastAsia="Times New Roman" w:hAnsi="Times New Roman" w:cs="Times New Roman"/>
          <w:sz w:val="24"/>
          <w:szCs w:val="24"/>
        </w:rPr>
        <w:t>specifiers</w:t>
      </w:r>
      <w:proofErr w:type="spellEnd"/>
      <w:r w:rsidRPr="000674FE">
        <w:rPr>
          <w:rFonts w:ascii="Times New Roman" w:eastAsia="Times New Roman" w:hAnsi="Times New Roman" w:cs="Times New Roman"/>
          <w:sz w:val="24"/>
          <w:szCs w:val="24"/>
        </w:rPr>
        <w:t xml:space="preserve"> are </w:t>
      </w:r>
      <w:proofErr w:type="gramStart"/>
      <w:r w:rsidRPr="000674FE">
        <w:rPr>
          <w:rFonts w:ascii="Times New Roman" w:eastAsia="Times New Roman" w:hAnsi="Times New Roman" w:cs="Times New Roman"/>
          <w:sz w:val="24"/>
          <w:szCs w:val="24"/>
        </w:rPr>
        <w:t>keywords that determines</w:t>
      </w:r>
      <w:proofErr w:type="gramEnd"/>
      <w:r w:rsidRPr="000674FE">
        <w:rPr>
          <w:rFonts w:ascii="Times New Roman" w:eastAsia="Times New Roman" w:hAnsi="Times New Roman" w:cs="Times New Roman"/>
          <w:sz w:val="24"/>
          <w:szCs w:val="24"/>
        </w:rPr>
        <w:t xml:space="preserve"> the type of access to the member of a class. These are: </w:t>
      </w:r>
      <w:r w:rsidRPr="000674FE">
        <w:rPr>
          <w:rFonts w:ascii="Times New Roman" w:eastAsia="Times New Roman" w:hAnsi="Times New Roman" w:cs="Times New Roman"/>
          <w:sz w:val="24"/>
          <w:szCs w:val="24"/>
        </w:rPr>
        <w:br/>
        <w:t xml:space="preserve">-Public </w:t>
      </w:r>
      <w:r w:rsidRPr="000674FE">
        <w:rPr>
          <w:rFonts w:ascii="Times New Roman" w:eastAsia="Times New Roman" w:hAnsi="Times New Roman" w:cs="Times New Roman"/>
          <w:sz w:val="24"/>
          <w:szCs w:val="24"/>
        </w:rPr>
        <w:br/>
        <w:t xml:space="preserve">-Protected </w:t>
      </w:r>
      <w:r w:rsidRPr="000674FE">
        <w:rPr>
          <w:rFonts w:ascii="Times New Roman" w:eastAsia="Times New Roman" w:hAnsi="Times New Roman" w:cs="Times New Roman"/>
          <w:sz w:val="24"/>
          <w:szCs w:val="24"/>
        </w:rPr>
        <w:br/>
        <w:t xml:space="preserve">-Private </w:t>
      </w:r>
      <w:r w:rsidRPr="000674FE">
        <w:rPr>
          <w:rFonts w:ascii="Times New Roman" w:eastAsia="Times New Roman" w:hAnsi="Times New Roman" w:cs="Times New Roman"/>
          <w:sz w:val="24"/>
          <w:szCs w:val="24"/>
        </w:rPr>
        <w:br/>
        <w:t xml:space="preserve">-Defaults </w:t>
      </w:r>
    </w:p>
    <w:p w:rsidR="000674FE" w:rsidRPr="000674FE" w:rsidRDefault="000674FE" w:rsidP="000674FE">
      <w:pPr>
        <w:spacing w:before="100" w:beforeAutospacing="1" w:after="100" w:afterAutospacing="1" w:line="240" w:lineRule="auto"/>
        <w:outlineLvl w:val="4"/>
        <w:rPr>
          <w:rFonts w:ascii="Times New Roman" w:eastAsia="Times New Roman" w:hAnsi="Times New Roman" w:cs="Times New Roman"/>
          <w:b/>
          <w:bCs/>
          <w:sz w:val="20"/>
          <w:szCs w:val="20"/>
        </w:rPr>
      </w:pPr>
      <w:r w:rsidRPr="000674FE">
        <w:rPr>
          <w:rFonts w:ascii="Times New Roman" w:eastAsia="Times New Roman" w:hAnsi="Times New Roman" w:cs="Times New Roman"/>
          <w:b/>
          <w:bCs/>
          <w:sz w:val="20"/>
          <w:szCs w:val="20"/>
        </w:rPr>
        <w:t xml:space="preserve">What's the difference between an interface and an abstract class? Also discuss the similarities. </w:t>
      </w:r>
      <w:r w:rsidRPr="000674FE">
        <w:rPr>
          <w:rFonts w:ascii="Times New Roman" w:eastAsia="Times New Roman" w:hAnsi="Times New Roman" w:cs="Times New Roman"/>
          <w:b/>
          <w:bCs/>
          <w:sz w:val="20"/>
          <w:szCs w:val="20"/>
          <w:u w:val="single"/>
        </w:rPr>
        <w:t>(Very Important)</w:t>
      </w:r>
      <w:r w:rsidRPr="000674FE">
        <w:rPr>
          <w:rFonts w:ascii="Times New Roman" w:eastAsia="Times New Roman" w:hAnsi="Times New Roman" w:cs="Times New Roman"/>
          <w:b/>
          <w:bCs/>
          <w:sz w:val="20"/>
          <w:szCs w:val="20"/>
        </w:rPr>
        <w:t xml:space="preserve"> </w:t>
      </w:r>
    </w:p>
    <w:p w:rsidR="003A6C42" w:rsidRDefault="000674FE" w:rsidP="000674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4" name="Picture 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t;"/>
                    <pic:cNvPicPr>
                      <a:picLocks noChangeAspect="1" noChangeArrowheads="1"/>
                    </pic:cNvPicPr>
                  </pic:nvPicPr>
                  <pic:blipFill>
                    <a:blip r:embed="rId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674FE">
        <w:rPr>
          <w:rFonts w:ascii="Times New Roman" w:eastAsia="Times New Roman" w:hAnsi="Times New Roman" w:cs="Times New Roman"/>
          <w:sz w:val="24"/>
          <w:szCs w:val="24"/>
        </w:rPr>
        <w:br/>
        <w:t xml:space="preserve">Abstract class is </w:t>
      </w:r>
      <w:proofErr w:type="gramStart"/>
      <w:r w:rsidRPr="000674FE">
        <w:rPr>
          <w:rFonts w:ascii="Times New Roman" w:eastAsia="Times New Roman" w:hAnsi="Times New Roman" w:cs="Times New Roman"/>
          <w:sz w:val="24"/>
          <w:szCs w:val="24"/>
        </w:rPr>
        <w:t>a class which contain</w:t>
      </w:r>
      <w:proofErr w:type="gramEnd"/>
      <w:r w:rsidRPr="000674FE">
        <w:rPr>
          <w:rFonts w:ascii="Times New Roman" w:eastAsia="Times New Roman" w:hAnsi="Times New Roman" w:cs="Times New Roman"/>
          <w:sz w:val="24"/>
          <w:szCs w:val="24"/>
        </w:rPr>
        <w:t xml:space="preserve"> one or more abstract methods, which has to be implemented by sub classes. </w:t>
      </w:r>
    </w:p>
    <w:p w:rsidR="00571E46" w:rsidRDefault="000674FE" w:rsidP="000674FE">
      <w:pPr>
        <w:spacing w:after="0" w:line="240" w:lineRule="auto"/>
        <w:rPr>
          <w:rFonts w:ascii="Times New Roman" w:eastAsia="Times New Roman" w:hAnsi="Times New Roman" w:cs="Times New Roman"/>
          <w:sz w:val="24"/>
          <w:szCs w:val="24"/>
        </w:rPr>
      </w:pPr>
      <w:r w:rsidRPr="000674FE">
        <w:rPr>
          <w:rFonts w:ascii="Times New Roman" w:eastAsia="Times New Roman" w:hAnsi="Times New Roman" w:cs="Times New Roman"/>
          <w:sz w:val="24"/>
          <w:szCs w:val="24"/>
        </w:rPr>
        <w:t xml:space="preserve">Interface is a Java Object containing method declaration and doesn't contain implementation. The classes which have implementing the Interfaces must provide the method definition for all the methods </w:t>
      </w:r>
    </w:p>
    <w:p w:rsidR="00571E46" w:rsidRDefault="00571E46" w:rsidP="000674FE">
      <w:pPr>
        <w:spacing w:after="0" w:line="240" w:lineRule="auto"/>
        <w:rPr>
          <w:rFonts w:ascii="Times New Roman" w:eastAsia="Times New Roman" w:hAnsi="Times New Roman" w:cs="Times New Roman"/>
          <w:sz w:val="24"/>
          <w:szCs w:val="24"/>
        </w:rPr>
      </w:pPr>
    </w:p>
    <w:p w:rsidR="000674FE" w:rsidRPr="000674FE" w:rsidRDefault="000674FE" w:rsidP="000674FE">
      <w:pPr>
        <w:spacing w:after="0" w:line="240" w:lineRule="auto"/>
        <w:rPr>
          <w:rFonts w:ascii="Times New Roman" w:eastAsia="Times New Roman" w:hAnsi="Times New Roman" w:cs="Times New Roman"/>
          <w:sz w:val="24"/>
          <w:szCs w:val="24"/>
        </w:rPr>
      </w:pPr>
      <w:r w:rsidRPr="000674FE">
        <w:rPr>
          <w:rFonts w:ascii="Times New Roman" w:eastAsia="Times New Roman" w:hAnsi="Times New Roman" w:cs="Times New Roman"/>
          <w:sz w:val="24"/>
          <w:szCs w:val="24"/>
        </w:rPr>
        <w:br/>
        <w:t xml:space="preserve">Abstract class is a Class prefix with </w:t>
      </w:r>
      <w:proofErr w:type="gramStart"/>
      <w:r w:rsidRPr="000674FE">
        <w:rPr>
          <w:rFonts w:ascii="Times New Roman" w:eastAsia="Times New Roman" w:hAnsi="Times New Roman" w:cs="Times New Roman"/>
          <w:sz w:val="24"/>
          <w:szCs w:val="24"/>
        </w:rPr>
        <w:t>a</w:t>
      </w:r>
      <w:proofErr w:type="gramEnd"/>
      <w:r w:rsidRPr="000674FE">
        <w:rPr>
          <w:rFonts w:ascii="Times New Roman" w:eastAsia="Times New Roman" w:hAnsi="Times New Roman" w:cs="Times New Roman"/>
          <w:sz w:val="24"/>
          <w:szCs w:val="24"/>
        </w:rPr>
        <w:t xml:space="preserve"> abstract keyword followed by Class definition. Interface is </w:t>
      </w:r>
      <w:proofErr w:type="gramStart"/>
      <w:r w:rsidRPr="000674FE">
        <w:rPr>
          <w:rFonts w:ascii="Times New Roman" w:eastAsia="Times New Roman" w:hAnsi="Times New Roman" w:cs="Times New Roman"/>
          <w:sz w:val="24"/>
          <w:szCs w:val="24"/>
        </w:rPr>
        <w:t>a</w:t>
      </w:r>
      <w:proofErr w:type="gramEnd"/>
      <w:r w:rsidRPr="000674FE">
        <w:rPr>
          <w:rFonts w:ascii="Times New Roman" w:eastAsia="Times New Roman" w:hAnsi="Times New Roman" w:cs="Times New Roman"/>
          <w:sz w:val="24"/>
          <w:szCs w:val="24"/>
        </w:rPr>
        <w:t xml:space="preserve"> Interface which starts with interface keyword. </w:t>
      </w:r>
      <w:r w:rsidRPr="000674FE">
        <w:rPr>
          <w:rFonts w:ascii="Times New Roman" w:eastAsia="Times New Roman" w:hAnsi="Times New Roman" w:cs="Times New Roman"/>
          <w:sz w:val="24"/>
          <w:szCs w:val="24"/>
        </w:rPr>
        <w:br/>
        <w:t xml:space="preserve">Abstract class contains one or more abstract methods. </w:t>
      </w:r>
      <w:proofErr w:type="gramStart"/>
      <w:r w:rsidR="00571E46" w:rsidRPr="000674FE">
        <w:rPr>
          <w:rFonts w:ascii="Times New Roman" w:eastAsia="Times New Roman" w:hAnsi="Times New Roman" w:cs="Times New Roman"/>
          <w:sz w:val="24"/>
          <w:szCs w:val="24"/>
        </w:rPr>
        <w:t>whereas</w:t>
      </w:r>
      <w:proofErr w:type="gramEnd"/>
      <w:r w:rsidRPr="000674FE">
        <w:rPr>
          <w:rFonts w:ascii="Times New Roman" w:eastAsia="Times New Roman" w:hAnsi="Times New Roman" w:cs="Times New Roman"/>
          <w:sz w:val="24"/>
          <w:szCs w:val="24"/>
        </w:rPr>
        <w:t xml:space="preserve"> Interface contains all abstract methods and final declarations </w:t>
      </w:r>
      <w:r w:rsidRPr="000674FE">
        <w:rPr>
          <w:rFonts w:ascii="Times New Roman" w:eastAsia="Times New Roman" w:hAnsi="Times New Roman" w:cs="Times New Roman"/>
          <w:sz w:val="24"/>
          <w:szCs w:val="24"/>
        </w:rPr>
        <w:br/>
        <w:t xml:space="preserve">Abstract classes are useful in a situation that Some general methods should be implemented and specialization behavior should be implemented by child classes. Interfaces are useful in a situation that all properties should be implemented. </w:t>
      </w:r>
      <w:r w:rsidRPr="000674FE">
        <w:rPr>
          <w:rFonts w:ascii="Times New Roman" w:eastAsia="Times New Roman" w:hAnsi="Times New Roman" w:cs="Times New Roman"/>
          <w:sz w:val="24"/>
          <w:szCs w:val="24"/>
        </w:rPr>
        <w:br/>
        <w:t xml:space="preserve">Differences are as follows: </w:t>
      </w:r>
      <w:r w:rsidRPr="000674FE">
        <w:rPr>
          <w:rFonts w:ascii="Times New Roman" w:eastAsia="Times New Roman" w:hAnsi="Times New Roman" w:cs="Times New Roman"/>
          <w:sz w:val="24"/>
          <w:szCs w:val="24"/>
        </w:rPr>
        <w:br/>
      </w:r>
      <w:r w:rsidRPr="000674FE">
        <w:rPr>
          <w:rFonts w:ascii="Times New Roman" w:eastAsia="Times New Roman" w:hAnsi="Times New Roman" w:cs="Times New Roman"/>
          <w:sz w:val="24"/>
          <w:szCs w:val="24"/>
        </w:rPr>
        <w:br/>
        <w:t xml:space="preserve">-Interfaces provide a form of multiple </w:t>
      </w:r>
      <w:proofErr w:type="gramStart"/>
      <w:r w:rsidRPr="000674FE">
        <w:rPr>
          <w:rFonts w:ascii="Times New Roman" w:eastAsia="Times New Roman" w:hAnsi="Times New Roman" w:cs="Times New Roman"/>
          <w:sz w:val="24"/>
          <w:szCs w:val="24"/>
        </w:rPr>
        <w:t>inheritance</w:t>
      </w:r>
      <w:proofErr w:type="gramEnd"/>
      <w:r w:rsidRPr="000674FE">
        <w:rPr>
          <w:rFonts w:ascii="Times New Roman" w:eastAsia="Times New Roman" w:hAnsi="Times New Roman" w:cs="Times New Roman"/>
          <w:sz w:val="24"/>
          <w:szCs w:val="24"/>
        </w:rPr>
        <w:t xml:space="preserve">. A class can extend only one other class. </w:t>
      </w:r>
      <w:r w:rsidRPr="000674FE">
        <w:rPr>
          <w:rFonts w:ascii="Times New Roman" w:eastAsia="Times New Roman" w:hAnsi="Times New Roman" w:cs="Times New Roman"/>
          <w:sz w:val="24"/>
          <w:szCs w:val="24"/>
        </w:rPr>
        <w:br/>
      </w:r>
      <w:r w:rsidRPr="000674FE">
        <w:rPr>
          <w:rFonts w:ascii="Times New Roman" w:eastAsia="Times New Roman" w:hAnsi="Times New Roman" w:cs="Times New Roman"/>
          <w:sz w:val="24"/>
          <w:szCs w:val="24"/>
        </w:rPr>
        <w:lastRenderedPageBreak/>
        <w:t xml:space="preserve">-Interfaces are limited to public methods and constants with no implementation. Abstract classes can have a partial implementation, protected parts, static methods, etc. </w:t>
      </w:r>
      <w:r w:rsidRPr="000674FE">
        <w:rPr>
          <w:rFonts w:ascii="Times New Roman" w:eastAsia="Times New Roman" w:hAnsi="Times New Roman" w:cs="Times New Roman"/>
          <w:sz w:val="24"/>
          <w:szCs w:val="24"/>
        </w:rPr>
        <w:br/>
        <w:t xml:space="preserve">-A Class may implement several interfaces. But in case of abstract class, a class may extend only one abstract class. </w:t>
      </w:r>
      <w:r w:rsidRPr="000674FE">
        <w:rPr>
          <w:rFonts w:ascii="Times New Roman" w:eastAsia="Times New Roman" w:hAnsi="Times New Roman" w:cs="Times New Roman"/>
          <w:sz w:val="24"/>
          <w:szCs w:val="24"/>
        </w:rPr>
        <w:br/>
        <w:t xml:space="preserve">-Interfaces are slow as it requires extra indirection to </w:t>
      </w:r>
      <w:proofErr w:type="spellStart"/>
      <w:r w:rsidRPr="000674FE">
        <w:rPr>
          <w:rFonts w:ascii="Times New Roman" w:eastAsia="Times New Roman" w:hAnsi="Times New Roman" w:cs="Times New Roman"/>
          <w:sz w:val="24"/>
          <w:szCs w:val="24"/>
        </w:rPr>
        <w:t>to</w:t>
      </w:r>
      <w:proofErr w:type="spellEnd"/>
      <w:r w:rsidRPr="000674FE">
        <w:rPr>
          <w:rFonts w:ascii="Times New Roman" w:eastAsia="Times New Roman" w:hAnsi="Times New Roman" w:cs="Times New Roman"/>
          <w:sz w:val="24"/>
          <w:szCs w:val="24"/>
        </w:rPr>
        <w:t xml:space="preserve"> find corresponding method in </w:t>
      </w:r>
      <w:proofErr w:type="spellStart"/>
      <w:r w:rsidRPr="000674FE">
        <w:rPr>
          <w:rFonts w:ascii="Times New Roman" w:eastAsia="Times New Roman" w:hAnsi="Times New Roman" w:cs="Times New Roman"/>
          <w:sz w:val="24"/>
          <w:szCs w:val="24"/>
        </w:rPr>
        <w:t>in</w:t>
      </w:r>
      <w:proofErr w:type="spellEnd"/>
      <w:r w:rsidRPr="000674FE">
        <w:rPr>
          <w:rFonts w:ascii="Times New Roman" w:eastAsia="Times New Roman" w:hAnsi="Times New Roman" w:cs="Times New Roman"/>
          <w:sz w:val="24"/>
          <w:szCs w:val="24"/>
        </w:rPr>
        <w:t xml:space="preserve"> the actual class. Abstract classes are fast. </w:t>
      </w:r>
      <w:r w:rsidRPr="000674FE">
        <w:rPr>
          <w:rFonts w:ascii="Times New Roman" w:eastAsia="Times New Roman" w:hAnsi="Times New Roman" w:cs="Times New Roman"/>
          <w:sz w:val="24"/>
          <w:szCs w:val="24"/>
        </w:rPr>
        <w:br/>
      </w:r>
      <w:r w:rsidRPr="000674FE">
        <w:rPr>
          <w:rFonts w:ascii="Times New Roman" w:eastAsia="Times New Roman" w:hAnsi="Times New Roman" w:cs="Times New Roman"/>
          <w:sz w:val="24"/>
          <w:szCs w:val="24"/>
        </w:rPr>
        <w:br/>
      </w:r>
      <w:r w:rsidRPr="000674FE">
        <w:rPr>
          <w:rFonts w:ascii="Times New Roman" w:eastAsia="Times New Roman" w:hAnsi="Times New Roman" w:cs="Times New Roman"/>
          <w:sz w:val="24"/>
          <w:szCs w:val="24"/>
          <w:u w:val="single"/>
        </w:rPr>
        <w:t>Similarities:</w:t>
      </w:r>
      <w:r w:rsidRPr="000674FE">
        <w:rPr>
          <w:rFonts w:ascii="Times New Roman" w:eastAsia="Times New Roman" w:hAnsi="Times New Roman" w:cs="Times New Roman"/>
          <w:sz w:val="24"/>
          <w:szCs w:val="24"/>
        </w:rPr>
        <w:t xml:space="preserve"> </w:t>
      </w:r>
      <w:r w:rsidRPr="000674FE">
        <w:rPr>
          <w:rFonts w:ascii="Times New Roman" w:eastAsia="Times New Roman" w:hAnsi="Times New Roman" w:cs="Times New Roman"/>
          <w:sz w:val="24"/>
          <w:szCs w:val="24"/>
        </w:rPr>
        <w:br/>
        <w:t xml:space="preserve">-Neither Abstract classes or Interface can be instantiated. </w:t>
      </w:r>
      <w:r w:rsidRPr="000674FE">
        <w:rPr>
          <w:rFonts w:ascii="Times New Roman" w:eastAsia="Times New Roman" w:hAnsi="Times New Roman" w:cs="Times New Roman"/>
          <w:sz w:val="24"/>
          <w:szCs w:val="24"/>
        </w:rPr>
        <w:br/>
      </w:r>
      <w:r w:rsidRPr="000674FE">
        <w:rPr>
          <w:rFonts w:ascii="Times New Roman" w:eastAsia="Times New Roman" w:hAnsi="Times New Roman" w:cs="Times New Roman"/>
          <w:sz w:val="24"/>
          <w:szCs w:val="24"/>
        </w:rPr>
        <w:br/>
      </w:r>
      <w:r w:rsidRPr="000674FE">
        <w:rPr>
          <w:rFonts w:ascii="Times New Roman" w:eastAsia="Times New Roman" w:hAnsi="Times New Roman" w:cs="Times New Roman"/>
          <w:sz w:val="24"/>
          <w:szCs w:val="24"/>
          <w:u w:val="single"/>
        </w:rPr>
        <w:t>How to define an Abstract class?</w:t>
      </w:r>
      <w:r w:rsidRPr="000674FE">
        <w:rPr>
          <w:rFonts w:ascii="Times New Roman" w:eastAsia="Times New Roman" w:hAnsi="Times New Roman" w:cs="Times New Roman"/>
          <w:sz w:val="24"/>
          <w:szCs w:val="24"/>
        </w:rPr>
        <w:br/>
        <w:t xml:space="preserve">A class containing abstract method is called Abstract class. An Abstract class can't be instantiated. Example of Abstract class: </w:t>
      </w:r>
      <w:r w:rsidRPr="000674FE">
        <w:rPr>
          <w:rFonts w:ascii="Times New Roman" w:eastAsia="Times New Roman" w:hAnsi="Times New Roman" w:cs="Times New Roman"/>
          <w:sz w:val="24"/>
          <w:szCs w:val="24"/>
        </w:rPr>
        <w:br/>
        <w:t xml:space="preserve">abstract class </w:t>
      </w:r>
      <w:proofErr w:type="spellStart"/>
      <w:r w:rsidRPr="000674FE">
        <w:rPr>
          <w:rFonts w:ascii="Times New Roman" w:eastAsia="Times New Roman" w:hAnsi="Times New Roman" w:cs="Times New Roman"/>
          <w:sz w:val="24"/>
          <w:szCs w:val="24"/>
        </w:rPr>
        <w:t>testAbstractClass</w:t>
      </w:r>
      <w:proofErr w:type="spellEnd"/>
      <w:r w:rsidRPr="000674FE">
        <w:rPr>
          <w:rFonts w:ascii="Times New Roman" w:eastAsia="Times New Roman" w:hAnsi="Times New Roman" w:cs="Times New Roman"/>
          <w:sz w:val="24"/>
          <w:szCs w:val="24"/>
        </w:rPr>
        <w:t xml:space="preserve"> </w:t>
      </w:r>
      <w:proofErr w:type="gramStart"/>
      <w:r w:rsidRPr="000674FE">
        <w:rPr>
          <w:rFonts w:ascii="Times New Roman" w:eastAsia="Times New Roman" w:hAnsi="Times New Roman" w:cs="Times New Roman"/>
          <w:sz w:val="24"/>
          <w:szCs w:val="24"/>
        </w:rPr>
        <w:t xml:space="preserve">{ </w:t>
      </w:r>
      <w:proofErr w:type="gramEnd"/>
      <w:r w:rsidRPr="000674FE">
        <w:rPr>
          <w:rFonts w:ascii="Times New Roman" w:eastAsia="Times New Roman" w:hAnsi="Times New Roman" w:cs="Times New Roman"/>
          <w:sz w:val="24"/>
          <w:szCs w:val="24"/>
        </w:rPr>
        <w:br/>
        <w:t xml:space="preserve">protected String </w:t>
      </w:r>
      <w:proofErr w:type="spellStart"/>
      <w:r w:rsidRPr="000674FE">
        <w:rPr>
          <w:rFonts w:ascii="Times New Roman" w:eastAsia="Times New Roman" w:hAnsi="Times New Roman" w:cs="Times New Roman"/>
          <w:sz w:val="24"/>
          <w:szCs w:val="24"/>
        </w:rPr>
        <w:t>myString</w:t>
      </w:r>
      <w:proofErr w:type="spellEnd"/>
      <w:r w:rsidRPr="000674FE">
        <w:rPr>
          <w:rFonts w:ascii="Times New Roman" w:eastAsia="Times New Roman" w:hAnsi="Times New Roman" w:cs="Times New Roman"/>
          <w:sz w:val="24"/>
          <w:szCs w:val="24"/>
        </w:rPr>
        <w:t xml:space="preserve">; </w:t>
      </w:r>
      <w:r w:rsidRPr="000674FE">
        <w:rPr>
          <w:rFonts w:ascii="Times New Roman" w:eastAsia="Times New Roman" w:hAnsi="Times New Roman" w:cs="Times New Roman"/>
          <w:sz w:val="24"/>
          <w:szCs w:val="24"/>
        </w:rPr>
        <w:br/>
        <w:t xml:space="preserve">public String </w:t>
      </w:r>
      <w:proofErr w:type="spellStart"/>
      <w:r w:rsidRPr="000674FE">
        <w:rPr>
          <w:rFonts w:ascii="Times New Roman" w:eastAsia="Times New Roman" w:hAnsi="Times New Roman" w:cs="Times New Roman"/>
          <w:sz w:val="24"/>
          <w:szCs w:val="24"/>
        </w:rPr>
        <w:t>getMyString</w:t>
      </w:r>
      <w:proofErr w:type="spellEnd"/>
      <w:r w:rsidRPr="000674FE">
        <w:rPr>
          <w:rFonts w:ascii="Times New Roman" w:eastAsia="Times New Roman" w:hAnsi="Times New Roman" w:cs="Times New Roman"/>
          <w:sz w:val="24"/>
          <w:szCs w:val="24"/>
        </w:rPr>
        <w:t xml:space="preserve">() { </w:t>
      </w:r>
      <w:r w:rsidRPr="000674FE">
        <w:rPr>
          <w:rFonts w:ascii="Times New Roman" w:eastAsia="Times New Roman" w:hAnsi="Times New Roman" w:cs="Times New Roman"/>
          <w:sz w:val="24"/>
          <w:szCs w:val="24"/>
        </w:rPr>
        <w:br/>
        <w:t xml:space="preserve">return </w:t>
      </w:r>
      <w:proofErr w:type="spellStart"/>
      <w:r w:rsidRPr="000674FE">
        <w:rPr>
          <w:rFonts w:ascii="Times New Roman" w:eastAsia="Times New Roman" w:hAnsi="Times New Roman" w:cs="Times New Roman"/>
          <w:sz w:val="24"/>
          <w:szCs w:val="24"/>
        </w:rPr>
        <w:t>myString</w:t>
      </w:r>
      <w:proofErr w:type="spellEnd"/>
      <w:r w:rsidRPr="000674FE">
        <w:rPr>
          <w:rFonts w:ascii="Times New Roman" w:eastAsia="Times New Roman" w:hAnsi="Times New Roman" w:cs="Times New Roman"/>
          <w:sz w:val="24"/>
          <w:szCs w:val="24"/>
        </w:rPr>
        <w:t xml:space="preserve">; </w:t>
      </w:r>
      <w:r w:rsidRPr="000674FE">
        <w:rPr>
          <w:rFonts w:ascii="Times New Roman" w:eastAsia="Times New Roman" w:hAnsi="Times New Roman" w:cs="Times New Roman"/>
          <w:sz w:val="24"/>
          <w:szCs w:val="24"/>
        </w:rPr>
        <w:br/>
        <w:t xml:space="preserve">} </w:t>
      </w:r>
      <w:r w:rsidRPr="000674FE">
        <w:rPr>
          <w:rFonts w:ascii="Times New Roman" w:eastAsia="Times New Roman" w:hAnsi="Times New Roman" w:cs="Times New Roman"/>
          <w:sz w:val="24"/>
          <w:szCs w:val="24"/>
        </w:rPr>
        <w:br/>
        <w:t xml:space="preserve">public abstract string </w:t>
      </w:r>
      <w:proofErr w:type="spellStart"/>
      <w:r w:rsidRPr="000674FE">
        <w:rPr>
          <w:rFonts w:ascii="Times New Roman" w:eastAsia="Times New Roman" w:hAnsi="Times New Roman" w:cs="Times New Roman"/>
          <w:sz w:val="24"/>
          <w:szCs w:val="24"/>
        </w:rPr>
        <w:t>anyAbstractFunction</w:t>
      </w:r>
      <w:proofErr w:type="spellEnd"/>
      <w:r w:rsidRPr="000674FE">
        <w:rPr>
          <w:rFonts w:ascii="Times New Roman" w:eastAsia="Times New Roman" w:hAnsi="Times New Roman" w:cs="Times New Roman"/>
          <w:sz w:val="24"/>
          <w:szCs w:val="24"/>
        </w:rPr>
        <w:t xml:space="preserve">(); </w:t>
      </w:r>
      <w:r w:rsidRPr="000674FE">
        <w:rPr>
          <w:rFonts w:ascii="Times New Roman" w:eastAsia="Times New Roman" w:hAnsi="Times New Roman" w:cs="Times New Roman"/>
          <w:sz w:val="24"/>
          <w:szCs w:val="24"/>
        </w:rPr>
        <w:br/>
        <w:t xml:space="preserve">} </w:t>
      </w:r>
      <w:r w:rsidRPr="000674FE">
        <w:rPr>
          <w:rFonts w:ascii="Times New Roman" w:eastAsia="Times New Roman" w:hAnsi="Times New Roman" w:cs="Times New Roman"/>
          <w:sz w:val="24"/>
          <w:szCs w:val="24"/>
        </w:rPr>
        <w:br/>
      </w:r>
      <w:r w:rsidRPr="000674FE">
        <w:rPr>
          <w:rFonts w:ascii="Times New Roman" w:eastAsia="Times New Roman" w:hAnsi="Times New Roman" w:cs="Times New Roman"/>
          <w:sz w:val="24"/>
          <w:szCs w:val="24"/>
        </w:rPr>
        <w:br/>
      </w:r>
      <w:r w:rsidRPr="000674FE">
        <w:rPr>
          <w:rFonts w:ascii="Times New Roman" w:eastAsia="Times New Roman" w:hAnsi="Times New Roman" w:cs="Times New Roman"/>
          <w:sz w:val="24"/>
          <w:szCs w:val="24"/>
          <w:u w:val="single"/>
        </w:rPr>
        <w:t>How to define an Interface?</w:t>
      </w:r>
      <w:r w:rsidRPr="000674FE">
        <w:rPr>
          <w:rFonts w:ascii="Times New Roman" w:eastAsia="Times New Roman" w:hAnsi="Times New Roman" w:cs="Times New Roman"/>
          <w:sz w:val="24"/>
          <w:szCs w:val="24"/>
        </w:rPr>
        <w:t xml:space="preserve"> </w:t>
      </w:r>
      <w:r w:rsidRPr="000674FE">
        <w:rPr>
          <w:rFonts w:ascii="Times New Roman" w:eastAsia="Times New Roman" w:hAnsi="Times New Roman" w:cs="Times New Roman"/>
          <w:sz w:val="24"/>
          <w:szCs w:val="24"/>
        </w:rPr>
        <w:br/>
        <w:t xml:space="preserve">Answer: In Java Interface defines the methods but does not implement them. Interface can include constants. A class that implements the interfaces is bound to implement all the methods defined in Interface. </w:t>
      </w:r>
      <w:r w:rsidRPr="000674FE">
        <w:rPr>
          <w:rFonts w:ascii="Times New Roman" w:eastAsia="Times New Roman" w:hAnsi="Times New Roman" w:cs="Times New Roman"/>
          <w:sz w:val="24"/>
          <w:szCs w:val="24"/>
        </w:rPr>
        <w:br/>
        <w:t xml:space="preserve">Example of Interface: </w:t>
      </w:r>
      <w:r w:rsidRPr="000674FE">
        <w:rPr>
          <w:rFonts w:ascii="Times New Roman" w:eastAsia="Times New Roman" w:hAnsi="Times New Roman" w:cs="Times New Roman"/>
          <w:sz w:val="24"/>
          <w:szCs w:val="24"/>
        </w:rPr>
        <w:br/>
      </w:r>
      <w:r w:rsidRPr="000674FE">
        <w:rPr>
          <w:rFonts w:ascii="Times New Roman" w:eastAsia="Times New Roman" w:hAnsi="Times New Roman" w:cs="Times New Roman"/>
          <w:sz w:val="24"/>
          <w:szCs w:val="24"/>
        </w:rPr>
        <w:br/>
        <w:t xml:space="preserve">public interface </w:t>
      </w:r>
      <w:proofErr w:type="spellStart"/>
      <w:r w:rsidRPr="000674FE">
        <w:rPr>
          <w:rFonts w:ascii="Times New Roman" w:eastAsia="Times New Roman" w:hAnsi="Times New Roman" w:cs="Times New Roman"/>
          <w:sz w:val="24"/>
          <w:szCs w:val="24"/>
        </w:rPr>
        <w:t>sampleInterface</w:t>
      </w:r>
      <w:proofErr w:type="spellEnd"/>
      <w:r w:rsidRPr="000674FE">
        <w:rPr>
          <w:rFonts w:ascii="Times New Roman" w:eastAsia="Times New Roman" w:hAnsi="Times New Roman" w:cs="Times New Roman"/>
          <w:sz w:val="24"/>
          <w:szCs w:val="24"/>
        </w:rPr>
        <w:t xml:space="preserve"> </w:t>
      </w:r>
      <w:proofErr w:type="gramStart"/>
      <w:r w:rsidRPr="000674FE">
        <w:rPr>
          <w:rFonts w:ascii="Times New Roman" w:eastAsia="Times New Roman" w:hAnsi="Times New Roman" w:cs="Times New Roman"/>
          <w:sz w:val="24"/>
          <w:szCs w:val="24"/>
        </w:rPr>
        <w:t xml:space="preserve">{ </w:t>
      </w:r>
      <w:proofErr w:type="gramEnd"/>
      <w:r w:rsidRPr="000674FE">
        <w:rPr>
          <w:rFonts w:ascii="Times New Roman" w:eastAsia="Times New Roman" w:hAnsi="Times New Roman" w:cs="Times New Roman"/>
          <w:sz w:val="24"/>
          <w:szCs w:val="24"/>
        </w:rPr>
        <w:br/>
        <w:t xml:space="preserve">public void </w:t>
      </w:r>
      <w:proofErr w:type="spellStart"/>
      <w:r w:rsidRPr="000674FE">
        <w:rPr>
          <w:rFonts w:ascii="Times New Roman" w:eastAsia="Times New Roman" w:hAnsi="Times New Roman" w:cs="Times New Roman"/>
          <w:sz w:val="24"/>
          <w:szCs w:val="24"/>
        </w:rPr>
        <w:t>functionOne</w:t>
      </w:r>
      <w:proofErr w:type="spellEnd"/>
      <w:r w:rsidRPr="000674FE">
        <w:rPr>
          <w:rFonts w:ascii="Times New Roman" w:eastAsia="Times New Roman" w:hAnsi="Times New Roman" w:cs="Times New Roman"/>
          <w:sz w:val="24"/>
          <w:szCs w:val="24"/>
        </w:rPr>
        <w:t xml:space="preserve">(); </w:t>
      </w:r>
      <w:r w:rsidRPr="000674FE">
        <w:rPr>
          <w:rFonts w:ascii="Times New Roman" w:eastAsia="Times New Roman" w:hAnsi="Times New Roman" w:cs="Times New Roman"/>
          <w:sz w:val="24"/>
          <w:szCs w:val="24"/>
        </w:rPr>
        <w:br/>
        <w:t xml:space="preserve">public long CONSTANT_ONE = 1000; </w:t>
      </w:r>
      <w:r w:rsidRPr="000674FE">
        <w:rPr>
          <w:rFonts w:ascii="Times New Roman" w:eastAsia="Times New Roman" w:hAnsi="Times New Roman" w:cs="Times New Roman"/>
          <w:sz w:val="24"/>
          <w:szCs w:val="24"/>
        </w:rPr>
        <w:br/>
        <w:t xml:space="preserve">} </w:t>
      </w:r>
    </w:p>
    <w:p w:rsidR="000674FE" w:rsidRPr="000674FE" w:rsidRDefault="000674FE" w:rsidP="000674FE">
      <w:pPr>
        <w:spacing w:before="100" w:beforeAutospacing="1" w:after="100" w:afterAutospacing="1" w:line="240" w:lineRule="auto"/>
        <w:outlineLvl w:val="4"/>
        <w:rPr>
          <w:rFonts w:ascii="Times New Roman" w:eastAsia="Times New Roman" w:hAnsi="Times New Roman" w:cs="Times New Roman"/>
          <w:b/>
          <w:bCs/>
          <w:sz w:val="20"/>
          <w:szCs w:val="20"/>
        </w:rPr>
      </w:pPr>
      <w:r w:rsidRPr="000674FE">
        <w:rPr>
          <w:rFonts w:ascii="Times New Roman" w:eastAsia="Times New Roman" w:hAnsi="Times New Roman" w:cs="Times New Roman"/>
          <w:b/>
          <w:bCs/>
          <w:sz w:val="20"/>
          <w:szCs w:val="20"/>
        </w:rPr>
        <w:t xml:space="preserve">What are the advantages of Java layout managers? </w:t>
      </w:r>
    </w:p>
    <w:p w:rsidR="000674FE" w:rsidRPr="000674FE" w:rsidRDefault="000674FE" w:rsidP="000674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5" name="Picture 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t;"/>
                    <pic:cNvPicPr>
                      <a:picLocks noChangeAspect="1" noChangeArrowheads="1"/>
                    </pic:cNvPicPr>
                  </pic:nvPicPr>
                  <pic:blipFill>
                    <a:blip r:embed="rId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674FE">
        <w:rPr>
          <w:rFonts w:ascii="Times New Roman" w:eastAsia="Times New Roman" w:hAnsi="Times New Roman" w:cs="Times New Roman"/>
          <w:sz w:val="24"/>
          <w:szCs w:val="24"/>
        </w:rPr>
        <w:br/>
        <w:t xml:space="preserve">In Java Button, Checkbox, Lists, Scrollbars, Text Fields, and Text Area etc positioned by the default layout manager. Using algorithm layout manager automatically arranges the controls within a window. In Windows environment, we can control layout manually. But we do not do it manual because of following two reasons: </w:t>
      </w:r>
      <w:r w:rsidRPr="000674FE">
        <w:rPr>
          <w:rFonts w:ascii="Times New Roman" w:eastAsia="Times New Roman" w:hAnsi="Times New Roman" w:cs="Times New Roman"/>
          <w:sz w:val="24"/>
          <w:szCs w:val="24"/>
        </w:rPr>
        <w:br/>
      </w:r>
      <w:r w:rsidRPr="000674FE">
        <w:rPr>
          <w:rFonts w:ascii="Times New Roman" w:eastAsia="Times New Roman" w:hAnsi="Times New Roman" w:cs="Times New Roman"/>
          <w:sz w:val="24"/>
          <w:szCs w:val="24"/>
        </w:rPr>
        <w:br/>
        <w:t xml:space="preserve">It is very tedious to manually lay out a large number of components. </w:t>
      </w:r>
      <w:r w:rsidRPr="000674FE">
        <w:rPr>
          <w:rFonts w:ascii="Times New Roman" w:eastAsia="Times New Roman" w:hAnsi="Times New Roman" w:cs="Times New Roman"/>
          <w:sz w:val="24"/>
          <w:szCs w:val="24"/>
        </w:rPr>
        <w:br/>
        <w:t xml:space="preserve">Sometimes the width and height information is not available when you need to arrange some control, because the native toolkit components have not been realized. This is a chicken-and-egg situation. </w:t>
      </w:r>
      <w:r w:rsidRPr="000674FE">
        <w:rPr>
          <w:rFonts w:ascii="Times New Roman" w:eastAsia="Times New Roman" w:hAnsi="Times New Roman" w:cs="Times New Roman"/>
          <w:sz w:val="24"/>
          <w:szCs w:val="24"/>
        </w:rPr>
        <w:br/>
        <w:t xml:space="preserve">Java uses layout managers to lay out components in a consistent manner across all windowing platforms. </w:t>
      </w:r>
    </w:p>
    <w:p w:rsidR="000674FE" w:rsidRPr="000674FE" w:rsidRDefault="000674FE" w:rsidP="000674FE">
      <w:pPr>
        <w:spacing w:before="100" w:beforeAutospacing="1" w:after="100" w:afterAutospacing="1" w:line="240" w:lineRule="auto"/>
        <w:outlineLvl w:val="4"/>
        <w:rPr>
          <w:rFonts w:ascii="Times New Roman" w:eastAsia="Times New Roman" w:hAnsi="Times New Roman" w:cs="Times New Roman"/>
          <w:b/>
          <w:bCs/>
          <w:sz w:val="20"/>
          <w:szCs w:val="20"/>
        </w:rPr>
      </w:pPr>
      <w:r w:rsidRPr="000674FE">
        <w:rPr>
          <w:rFonts w:ascii="Times New Roman" w:eastAsia="Times New Roman" w:hAnsi="Times New Roman" w:cs="Times New Roman"/>
          <w:b/>
          <w:bCs/>
          <w:sz w:val="20"/>
          <w:szCs w:val="20"/>
        </w:rPr>
        <w:lastRenderedPageBreak/>
        <w:t xml:space="preserve">Explain the Struts1/Struts2/MVC application architecture? </w:t>
      </w:r>
    </w:p>
    <w:p w:rsidR="000674FE" w:rsidRPr="000674FE" w:rsidRDefault="000674FE" w:rsidP="000674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6" name="Picture 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t;"/>
                    <pic:cNvPicPr>
                      <a:picLocks noChangeAspect="1" noChangeArrowheads="1"/>
                    </pic:cNvPicPr>
                  </pic:nvPicPr>
                  <pic:blipFill>
                    <a:blip r:embed="rId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674FE">
        <w:rPr>
          <w:rFonts w:ascii="Times New Roman" w:eastAsia="Times New Roman" w:hAnsi="Times New Roman" w:cs="Times New Roman"/>
          <w:sz w:val="24"/>
          <w:szCs w:val="24"/>
        </w:rPr>
        <w:br/>
        <w:t>Struts was adopted by the Java developer community as a default web framework for developing web applications The MVC(Model–view–controller) an application that consist of three distinct parts. The problem domain is represented by the Model. The output to the user is represented by the View. And, the input from the user is represented by Controller.</w:t>
      </w:r>
    </w:p>
    <w:p w:rsidR="000674FE" w:rsidRPr="000674FE" w:rsidRDefault="000674FE" w:rsidP="000674FE">
      <w:pPr>
        <w:spacing w:before="100" w:beforeAutospacing="1" w:after="100" w:afterAutospacing="1" w:line="240" w:lineRule="auto"/>
        <w:outlineLvl w:val="4"/>
        <w:rPr>
          <w:rFonts w:ascii="Times New Roman" w:eastAsia="Times New Roman" w:hAnsi="Times New Roman" w:cs="Times New Roman"/>
          <w:b/>
          <w:bCs/>
          <w:sz w:val="20"/>
          <w:szCs w:val="20"/>
        </w:rPr>
      </w:pPr>
      <w:r w:rsidRPr="000674FE">
        <w:rPr>
          <w:rFonts w:ascii="Times New Roman" w:eastAsia="Times New Roman" w:hAnsi="Times New Roman" w:cs="Times New Roman"/>
          <w:b/>
          <w:bCs/>
          <w:sz w:val="20"/>
          <w:szCs w:val="20"/>
        </w:rPr>
        <w:t xml:space="preserve">What is the difference between forward and </w:t>
      </w:r>
      <w:proofErr w:type="spellStart"/>
      <w:r w:rsidRPr="000674FE">
        <w:rPr>
          <w:rFonts w:ascii="Times New Roman" w:eastAsia="Times New Roman" w:hAnsi="Times New Roman" w:cs="Times New Roman"/>
          <w:b/>
          <w:bCs/>
          <w:sz w:val="20"/>
          <w:szCs w:val="20"/>
        </w:rPr>
        <w:t>sendredirect</w:t>
      </w:r>
      <w:proofErr w:type="spellEnd"/>
      <w:r w:rsidRPr="000674FE">
        <w:rPr>
          <w:rFonts w:ascii="Times New Roman" w:eastAsia="Times New Roman" w:hAnsi="Times New Roman" w:cs="Times New Roman"/>
          <w:b/>
          <w:bCs/>
          <w:sz w:val="20"/>
          <w:szCs w:val="20"/>
        </w:rPr>
        <w:t xml:space="preserve">? </w:t>
      </w:r>
    </w:p>
    <w:p w:rsidR="000674FE" w:rsidRPr="000674FE" w:rsidRDefault="000674FE" w:rsidP="000674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7" name="Picture 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t;"/>
                    <pic:cNvPicPr>
                      <a:picLocks noChangeAspect="1" noChangeArrowheads="1"/>
                    </pic:cNvPicPr>
                  </pic:nvPicPr>
                  <pic:blipFill>
                    <a:blip r:embed="rId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674FE">
        <w:rPr>
          <w:rFonts w:ascii="Times New Roman" w:eastAsia="Times New Roman" w:hAnsi="Times New Roman" w:cs="Times New Roman"/>
          <w:sz w:val="24"/>
          <w:szCs w:val="24"/>
        </w:rPr>
        <w:br/>
        <w:t>Both method calls redirect you to new resource/page/</w:t>
      </w:r>
      <w:proofErr w:type="spellStart"/>
      <w:r w:rsidRPr="000674FE">
        <w:rPr>
          <w:rFonts w:ascii="Times New Roman" w:eastAsia="Times New Roman" w:hAnsi="Times New Roman" w:cs="Times New Roman"/>
          <w:sz w:val="24"/>
          <w:szCs w:val="24"/>
        </w:rPr>
        <w:t>servlet</w:t>
      </w:r>
      <w:proofErr w:type="spellEnd"/>
      <w:r w:rsidRPr="000674FE">
        <w:rPr>
          <w:rFonts w:ascii="Times New Roman" w:eastAsia="Times New Roman" w:hAnsi="Times New Roman" w:cs="Times New Roman"/>
          <w:sz w:val="24"/>
          <w:szCs w:val="24"/>
        </w:rPr>
        <w:t xml:space="preserve">. The difference between the two is that </w:t>
      </w:r>
      <w:proofErr w:type="spellStart"/>
      <w:r w:rsidRPr="000674FE">
        <w:rPr>
          <w:rFonts w:ascii="Times New Roman" w:eastAsia="Times New Roman" w:hAnsi="Times New Roman" w:cs="Times New Roman"/>
          <w:sz w:val="24"/>
          <w:szCs w:val="24"/>
        </w:rPr>
        <w:t>sendRedirect</w:t>
      </w:r>
      <w:proofErr w:type="spellEnd"/>
      <w:r w:rsidRPr="000674FE">
        <w:rPr>
          <w:rFonts w:ascii="Times New Roman" w:eastAsia="Times New Roman" w:hAnsi="Times New Roman" w:cs="Times New Roman"/>
          <w:sz w:val="24"/>
          <w:szCs w:val="24"/>
        </w:rPr>
        <w:t xml:space="preserve"> always sends a header back to the client/browser, containing the data in which you wanted to be redirected. </w:t>
      </w:r>
    </w:p>
    <w:p w:rsidR="000674FE" w:rsidRPr="000674FE" w:rsidRDefault="000674FE" w:rsidP="000674FE">
      <w:pPr>
        <w:spacing w:before="100" w:beforeAutospacing="1" w:after="100" w:afterAutospacing="1" w:line="240" w:lineRule="auto"/>
        <w:outlineLvl w:val="4"/>
        <w:rPr>
          <w:rFonts w:ascii="Times New Roman" w:eastAsia="Times New Roman" w:hAnsi="Times New Roman" w:cs="Times New Roman"/>
          <w:b/>
          <w:bCs/>
          <w:sz w:val="20"/>
          <w:szCs w:val="20"/>
        </w:rPr>
      </w:pPr>
      <w:r w:rsidRPr="000674FE">
        <w:rPr>
          <w:rFonts w:ascii="Times New Roman" w:eastAsia="Times New Roman" w:hAnsi="Times New Roman" w:cs="Times New Roman"/>
          <w:b/>
          <w:bCs/>
          <w:sz w:val="20"/>
          <w:szCs w:val="20"/>
        </w:rPr>
        <w:t xml:space="preserve">How does the version control process works? Answer: Initiate, pull, branch, merge, commit, </w:t>
      </w:r>
      <w:proofErr w:type="gramStart"/>
      <w:r w:rsidRPr="000674FE">
        <w:rPr>
          <w:rFonts w:ascii="Times New Roman" w:eastAsia="Times New Roman" w:hAnsi="Times New Roman" w:cs="Times New Roman"/>
          <w:b/>
          <w:bCs/>
          <w:sz w:val="20"/>
          <w:szCs w:val="20"/>
        </w:rPr>
        <w:t>push</w:t>
      </w:r>
      <w:proofErr w:type="gramEnd"/>
      <w:r w:rsidRPr="000674FE">
        <w:rPr>
          <w:rFonts w:ascii="Times New Roman" w:eastAsia="Times New Roman" w:hAnsi="Times New Roman" w:cs="Times New Roman"/>
          <w:b/>
          <w:bCs/>
          <w:sz w:val="20"/>
          <w:szCs w:val="20"/>
        </w:rPr>
        <w:t xml:space="preserve">. (Init) Make your own repository. (Pull) Download an existing repository from a </w:t>
      </w:r>
      <w:proofErr w:type="spellStart"/>
      <w:proofErr w:type="gramStart"/>
      <w:r w:rsidRPr="000674FE">
        <w:rPr>
          <w:rFonts w:ascii="Times New Roman" w:eastAsia="Times New Roman" w:hAnsi="Times New Roman" w:cs="Times New Roman"/>
          <w:b/>
          <w:bCs/>
          <w:sz w:val="20"/>
          <w:szCs w:val="20"/>
        </w:rPr>
        <w:t>url</w:t>
      </w:r>
      <w:proofErr w:type="spellEnd"/>
      <w:proofErr w:type="gramEnd"/>
      <w:r w:rsidRPr="000674FE">
        <w:rPr>
          <w:rFonts w:ascii="Times New Roman" w:eastAsia="Times New Roman" w:hAnsi="Times New Roman" w:cs="Times New Roman"/>
          <w:b/>
          <w:bCs/>
          <w:sz w:val="20"/>
          <w:szCs w:val="20"/>
        </w:rPr>
        <w:t xml:space="preserve">. (Branch / </w:t>
      </w:r>
      <w:proofErr w:type="gramStart"/>
      <w:r w:rsidRPr="000674FE">
        <w:rPr>
          <w:rFonts w:ascii="Times New Roman" w:eastAsia="Times New Roman" w:hAnsi="Times New Roman" w:cs="Times New Roman"/>
          <w:b/>
          <w:bCs/>
          <w:sz w:val="20"/>
          <w:szCs w:val="20"/>
        </w:rPr>
        <w:t>Merge )</w:t>
      </w:r>
      <w:proofErr w:type="gramEnd"/>
      <w:r w:rsidRPr="000674FE">
        <w:rPr>
          <w:rFonts w:ascii="Times New Roman" w:eastAsia="Times New Roman" w:hAnsi="Times New Roman" w:cs="Times New Roman"/>
          <w:b/>
          <w:bCs/>
          <w:sz w:val="20"/>
          <w:szCs w:val="20"/>
        </w:rPr>
        <w:t xml:space="preserve">Make revisions. Commit then push your modifications. </w:t>
      </w:r>
    </w:p>
    <w:p w:rsidR="000674FE" w:rsidRPr="000674FE" w:rsidRDefault="000674FE" w:rsidP="000674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8" name="Picture 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t;"/>
                    <pic:cNvPicPr>
                      <a:picLocks noChangeAspect="1" noChangeArrowheads="1"/>
                    </pic:cNvPicPr>
                  </pic:nvPicPr>
                  <pic:blipFill>
                    <a:blip r:embed="rId6"/>
                    <a:srcRect/>
                    <a:stretch>
                      <a:fillRect/>
                    </a:stretch>
                  </pic:blipFill>
                  <pic:spPr bwMode="auto">
                    <a:xfrm>
                      <a:off x="0" y="0"/>
                      <a:ext cx="238125" cy="238125"/>
                    </a:xfrm>
                    <a:prstGeom prst="rect">
                      <a:avLst/>
                    </a:prstGeom>
                    <a:noFill/>
                    <a:ln w="9525">
                      <a:noFill/>
                      <a:miter lim="800000"/>
                      <a:headEnd/>
                      <a:tailEnd/>
                    </a:ln>
                  </pic:spPr>
                </pic:pic>
              </a:graphicData>
            </a:graphic>
          </wp:inline>
        </w:drawing>
      </w:r>
    </w:p>
    <w:p w:rsidR="000674FE" w:rsidRPr="000674FE" w:rsidRDefault="000674FE" w:rsidP="000674FE">
      <w:pPr>
        <w:spacing w:before="100" w:beforeAutospacing="1" w:after="100" w:afterAutospacing="1" w:line="240" w:lineRule="auto"/>
        <w:outlineLvl w:val="4"/>
        <w:rPr>
          <w:rFonts w:ascii="Times New Roman" w:eastAsia="Times New Roman" w:hAnsi="Times New Roman" w:cs="Times New Roman"/>
          <w:b/>
          <w:bCs/>
          <w:sz w:val="20"/>
          <w:szCs w:val="20"/>
        </w:rPr>
      </w:pPr>
      <w:r w:rsidRPr="000674FE">
        <w:rPr>
          <w:rFonts w:ascii="Times New Roman" w:eastAsia="Times New Roman" w:hAnsi="Times New Roman" w:cs="Times New Roman"/>
          <w:b/>
          <w:bCs/>
          <w:sz w:val="20"/>
          <w:szCs w:val="20"/>
        </w:rPr>
        <w:t xml:space="preserve">How does a 3 tier application differ from a 2 tier one? </w:t>
      </w:r>
    </w:p>
    <w:p w:rsidR="000674FE" w:rsidRPr="000674FE" w:rsidRDefault="000674FE" w:rsidP="000674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9" name="Picture 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t;"/>
                    <pic:cNvPicPr>
                      <a:picLocks noChangeAspect="1" noChangeArrowheads="1"/>
                    </pic:cNvPicPr>
                  </pic:nvPicPr>
                  <pic:blipFill>
                    <a:blip r:embed="rId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674FE">
        <w:rPr>
          <w:rFonts w:ascii="Times New Roman" w:eastAsia="Times New Roman" w:hAnsi="Times New Roman" w:cs="Times New Roman"/>
          <w:sz w:val="24"/>
          <w:szCs w:val="24"/>
        </w:rPr>
        <w:br/>
        <w:t xml:space="preserve">Tiers are the physical units of separation or deployment, while layers are the logical units of separation. Imagine that you’re designing an e-commerce website. </w:t>
      </w:r>
      <w:proofErr w:type="gramStart"/>
      <w:r w:rsidRPr="000674FE">
        <w:rPr>
          <w:rFonts w:ascii="Times New Roman" w:eastAsia="Times New Roman" w:hAnsi="Times New Roman" w:cs="Times New Roman"/>
          <w:sz w:val="24"/>
          <w:szCs w:val="24"/>
        </w:rPr>
        <w:t>A 3</w:t>
      </w:r>
      <w:proofErr w:type="gramEnd"/>
      <w:r w:rsidRPr="000674FE">
        <w:rPr>
          <w:rFonts w:ascii="Times New Roman" w:eastAsia="Times New Roman" w:hAnsi="Times New Roman" w:cs="Times New Roman"/>
          <w:sz w:val="24"/>
          <w:szCs w:val="24"/>
        </w:rPr>
        <w:t xml:space="preserve"> tier architecture would consist of web pages, a web server and a database, with the corresponding 3 layers being the “Presentation”, “Business Logic” and “Database” layers. If you take the database tier and layer out then </w:t>
      </w:r>
      <w:proofErr w:type="spellStart"/>
      <w:r w:rsidRPr="000674FE">
        <w:rPr>
          <w:rFonts w:ascii="Times New Roman" w:eastAsia="Times New Roman" w:hAnsi="Times New Roman" w:cs="Times New Roman"/>
          <w:sz w:val="24"/>
          <w:szCs w:val="24"/>
        </w:rPr>
        <w:t>your</w:t>
      </w:r>
      <w:proofErr w:type="spellEnd"/>
      <w:r w:rsidRPr="000674FE">
        <w:rPr>
          <w:rFonts w:ascii="Times New Roman" w:eastAsia="Times New Roman" w:hAnsi="Times New Roman" w:cs="Times New Roman"/>
          <w:sz w:val="24"/>
          <w:szCs w:val="24"/>
        </w:rPr>
        <w:t xml:space="preserve"> have </w:t>
      </w:r>
      <w:proofErr w:type="gramStart"/>
      <w:r w:rsidRPr="000674FE">
        <w:rPr>
          <w:rFonts w:ascii="Times New Roman" w:eastAsia="Times New Roman" w:hAnsi="Times New Roman" w:cs="Times New Roman"/>
          <w:sz w:val="24"/>
          <w:szCs w:val="24"/>
        </w:rPr>
        <w:t>a 2</w:t>
      </w:r>
      <w:proofErr w:type="gramEnd"/>
      <w:r w:rsidRPr="000674FE">
        <w:rPr>
          <w:rFonts w:ascii="Times New Roman" w:eastAsia="Times New Roman" w:hAnsi="Times New Roman" w:cs="Times New Roman"/>
          <w:sz w:val="24"/>
          <w:szCs w:val="24"/>
        </w:rPr>
        <w:t xml:space="preserve"> tier architecture. </w:t>
      </w:r>
    </w:p>
    <w:p w:rsidR="000674FE" w:rsidRPr="000674FE" w:rsidRDefault="000674FE" w:rsidP="000674FE">
      <w:pPr>
        <w:spacing w:before="100" w:beforeAutospacing="1" w:after="100" w:afterAutospacing="1" w:line="240" w:lineRule="auto"/>
        <w:outlineLvl w:val="4"/>
        <w:rPr>
          <w:rFonts w:ascii="Times New Roman" w:eastAsia="Times New Roman" w:hAnsi="Times New Roman" w:cs="Times New Roman"/>
          <w:b/>
          <w:bCs/>
          <w:sz w:val="20"/>
          <w:szCs w:val="20"/>
        </w:rPr>
      </w:pPr>
      <w:r w:rsidRPr="000674FE">
        <w:rPr>
          <w:rFonts w:ascii="Times New Roman" w:eastAsia="Times New Roman" w:hAnsi="Times New Roman" w:cs="Times New Roman"/>
          <w:b/>
          <w:bCs/>
          <w:sz w:val="20"/>
          <w:szCs w:val="20"/>
        </w:rPr>
        <w:t xml:space="preserve">What is the difference between JAR and WAR files? </w:t>
      </w:r>
    </w:p>
    <w:p w:rsidR="000674FE" w:rsidRPr="000674FE" w:rsidRDefault="000674FE" w:rsidP="000674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10" name="Picture 1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t;"/>
                    <pic:cNvPicPr>
                      <a:picLocks noChangeAspect="1" noChangeArrowheads="1"/>
                    </pic:cNvPicPr>
                  </pic:nvPicPr>
                  <pic:blipFill>
                    <a:blip r:embed="rId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674FE">
        <w:rPr>
          <w:rFonts w:ascii="Times New Roman" w:eastAsia="Times New Roman" w:hAnsi="Times New Roman" w:cs="Times New Roman"/>
          <w:sz w:val="24"/>
          <w:szCs w:val="24"/>
        </w:rPr>
        <w:br/>
        <w:t xml:space="preserve">JAR files (Java </w:t>
      </w:r>
      <w:proofErr w:type="spellStart"/>
      <w:r w:rsidRPr="000674FE">
        <w:rPr>
          <w:rFonts w:ascii="Times New Roman" w:eastAsia="Times New Roman" w:hAnsi="Times New Roman" w:cs="Times New Roman"/>
          <w:sz w:val="24"/>
          <w:szCs w:val="24"/>
        </w:rPr>
        <w:t>ARchive</w:t>
      </w:r>
      <w:proofErr w:type="spellEnd"/>
      <w:r w:rsidRPr="000674FE">
        <w:rPr>
          <w:rFonts w:ascii="Times New Roman" w:eastAsia="Times New Roman" w:hAnsi="Times New Roman" w:cs="Times New Roman"/>
          <w:sz w:val="24"/>
          <w:szCs w:val="24"/>
        </w:rPr>
        <w:t xml:space="preserve">) allows aggregating many files into one, it is usually used to hold Java classes in a library. WAR files (Web Application </w:t>
      </w:r>
      <w:proofErr w:type="spellStart"/>
      <w:r w:rsidRPr="000674FE">
        <w:rPr>
          <w:rFonts w:ascii="Times New Roman" w:eastAsia="Times New Roman" w:hAnsi="Times New Roman" w:cs="Times New Roman"/>
          <w:sz w:val="24"/>
          <w:szCs w:val="24"/>
        </w:rPr>
        <w:t>aRchive</w:t>
      </w:r>
      <w:proofErr w:type="spellEnd"/>
      <w:r w:rsidRPr="000674FE">
        <w:rPr>
          <w:rFonts w:ascii="Times New Roman" w:eastAsia="Times New Roman" w:hAnsi="Times New Roman" w:cs="Times New Roman"/>
          <w:sz w:val="24"/>
          <w:szCs w:val="24"/>
        </w:rPr>
        <w:t xml:space="preserve">) stores XML, java classes, and </w:t>
      </w:r>
      <w:proofErr w:type="spellStart"/>
      <w:r w:rsidRPr="000674FE">
        <w:rPr>
          <w:rFonts w:ascii="Times New Roman" w:eastAsia="Times New Roman" w:hAnsi="Times New Roman" w:cs="Times New Roman"/>
          <w:sz w:val="24"/>
          <w:szCs w:val="24"/>
        </w:rPr>
        <w:t>JavaServer</w:t>
      </w:r>
      <w:proofErr w:type="spellEnd"/>
      <w:r w:rsidRPr="000674FE">
        <w:rPr>
          <w:rFonts w:ascii="Times New Roman" w:eastAsia="Times New Roman" w:hAnsi="Times New Roman" w:cs="Times New Roman"/>
          <w:sz w:val="24"/>
          <w:szCs w:val="24"/>
        </w:rPr>
        <w:t xml:space="preserve"> pages for Web Application purposes. </w:t>
      </w:r>
    </w:p>
    <w:p w:rsidR="000674FE" w:rsidRPr="000674FE" w:rsidRDefault="000674FE" w:rsidP="000674FE">
      <w:pPr>
        <w:spacing w:before="100" w:beforeAutospacing="1" w:after="100" w:afterAutospacing="1" w:line="240" w:lineRule="auto"/>
        <w:outlineLvl w:val="4"/>
        <w:rPr>
          <w:rFonts w:ascii="Times New Roman" w:eastAsia="Times New Roman" w:hAnsi="Times New Roman" w:cs="Times New Roman"/>
          <w:b/>
          <w:bCs/>
          <w:sz w:val="20"/>
          <w:szCs w:val="20"/>
        </w:rPr>
      </w:pPr>
      <w:r w:rsidRPr="000674FE">
        <w:rPr>
          <w:rFonts w:ascii="Times New Roman" w:eastAsia="Times New Roman" w:hAnsi="Times New Roman" w:cs="Times New Roman"/>
          <w:b/>
          <w:bCs/>
          <w:sz w:val="20"/>
          <w:szCs w:val="20"/>
        </w:rPr>
        <w:t xml:space="preserve">What is a Left outer join? </w:t>
      </w:r>
    </w:p>
    <w:p w:rsidR="000674FE" w:rsidRPr="000674FE" w:rsidRDefault="000674FE" w:rsidP="000674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11" name="Picture 1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t;"/>
                    <pic:cNvPicPr>
                      <a:picLocks noChangeAspect="1" noChangeArrowheads="1"/>
                    </pic:cNvPicPr>
                  </pic:nvPicPr>
                  <pic:blipFill>
                    <a:blip r:embed="rId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674FE">
        <w:rPr>
          <w:rFonts w:ascii="Times New Roman" w:eastAsia="Times New Roman" w:hAnsi="Times New Roman" w:cs="Times New Roman"/>
          <w:sz w:val="24"/>
          <w:szCs w:val="24"/>
        </w:rPr>
        <w:br/>
        <w:t xml:space="preserve">This deals with SQL. Left outer join preserves the unmatched rows from the first (left) table, joining them with a NULL row in the shape of the second (right) table. </w:t>
      </w:r>
    </w:p>
    <w:p w:rsidR="000674FE" w:rsidRPr="000674FE" w:rsidRDefault="000674FE" w:rsidP="000674FE">
      <w:pPr>
        <w:spacing w:before="100" w:beforeAutospacing="1" w:after="100" w:afterAutospacing="1" w:line="240" w:lineRule="auto"/>
        <w:outlineLvl w:val="4"/>
        <w:rPr>
          <w:rFonts w:ascii="Times New Roman" w:eastAsia="Times New Roman" w:hAnsi="Times New Roman" w:cs="Times New Roman"/>
          <w:b/>
          <w:bCs/>
          <w:sz w:val="20"/>
          <w:szCs w:val="20"/>
        </w:rPr>
      </w:pPr>
      <w:r w:rsidRPr="000674FE">
        <w:rPr>
          <w:rFonts w:ascii="Times New Roman" w:eastAsia="Times New Roman" w:hAnsi="Times New Roman" w:cs="Times New Roman"/>
          <w:b/>
          <w:bCs/>
          <w:sz w:val="20"/>
          <w:szCs w:val="20"/>
        </w:rPr>
        <w:t xml:space="preserve">What is the difference between UNION and UNION ALL? </w:t>
      </w:r>
    </w:p>
    <w:p w:rsidR="000674FE" w:rsidRPr="000674FE" w:rsidRDefault="000674FE" w:rsidP="000674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38125" cy="238125"/>
            <wp:effectExtent l="19050" t="0" r="9525" b="0"/>
            <wp:docPr id="12" name="Picture 1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t;"/>
                    <pic:cNvPicPr>
                      <a:picLocks noChangeAspect="1" noChangeArrowheads="1"/>
                    </pic:cNvPicPr>
                  </pic:nvPicPr>
                  <pic:blipFill>
                    <a:blip r:embed="rId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674FE">
        <w:rPr>
          <w:rFonts w:ascii="Times New Roman" w:eastAsia="Times New Roman" w:hAnsi="Times New Roman" w:cs="Times New Roman"/>
          <w:sz w:val="24"/>
          <w:szCs w:val="24"/>
        </w:rPr>
        <w:br/>
        <w:t xml:space="preserve">This deals with SQL. UNION only selects distinct values, UNION ALL selects all values. </w:t>
      </w:r>
    </w:p>
    <w:p w:rsidR="000674FE" w:rsidRPr="000674FE" w:rsidRDefault="000674FE" w:rsidP="000674FE">
      <w:pPr>
        <w:spacing w:before="100" w:beforeAutospacing="1" w:after="100" w:afterAutospacing="1" w:line="240" w:lineRule="auto"/>
        <w:outlineLvl w:val="4"/>
        <w:rPr>
          <w:rFonts w:ascii="Times New Roman" w:eastAsia="Times New Roman" w:hAnsi="Times New Roman" w:cs="Times New Roman"/>
          <w:b/>
          <w:bCs/>
          <w:sz w:val="20"/>
          <w:szCs w:val="20"/>
        </w:rPr>
      </w:pPr>
      <w:r w:rsidRPr="000674FE">
        <w:rPr>
          <w:rFonts w:ascii="Times New Roman" w:eastAsia="Times New Roman" w:hAnsi="Times New Roman" w:cs="Times New Roman"/>
          <w:b/>
          <w:bCs/>
          <w:sz w:val="20"/>
          <w:szCs w:val="20"/>
        </w:rPr>
        <w:t xml:space="preserve">How do you know if an explicit object casting is needed? </w:t>
      </w:r>
    </w:p>
    <w:p w:rsidR="000674FE" w:rsidRPr="000674FE" w:rsidRDefault="000674FE" w:rsidP="000674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13" name="Picture 1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t;"/>
                    <pic:cNvPicPr>
                      <a:picLocks noChangeAspect="1" noChangeArrowheads="1"/>
                    </pic:cNvPicPr>
                  </pic:nvPicPr>
                  <pic:blipFill>
                    <a:blip r:embed="rId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674FE">
        <w:rPr>
          <w:rFonts w:ascii="Times New Roman" w:eastAsia="Times New Roman" w:hAnsi="Times New Roman" w:cs="Times New Roman"/>
          <w:sz w:val="24"/>
          <w:szCs w:val="24"/>
        </w:rPr>
        <w:br/>
        <w:t xml:space="preserve">If you assign a </w:t>
      </w:r>
      <w:proofErr w:type="spellStart"/>
      <w:r w:rsidRPr="000674FE">
        <w:rPr>
          <w:rFonts w:ascii="Times New Roman" w:eastAsia="Times New Roman" w:hAnsi="Times New Roman" w:cs="Times New Roman"/>
          <w:sz w:val="24"/>
          <w:szCs w:val="24"/>
        </w:rPr>
        <w:t>superclass</w:t>
      </w:r>
      <w:proofErr w:type="spellEnd"/>
      <w:r w:rsidRPr="000674FE">
        <w:rPr>
          <w:rFonts w:ascii="Times New Roman" w:eastAsia="Times New Roman" w:hAnsi="Times New Roman" w:cs="Times New Roman"/>
          <w:sz w:val="24"/>
          <w:szCs w:val="24"/>
        </w:rPr>
        <w:t xml:space="preserve"> object to a variable of a subclass's data type, you need to do explicit casting. For example: Object a; Client b; b = (Client) a; </w:t>
      </w:r>
    </w:p>
    <w:p w:rsidR="000674FE" w:rsidRPr="000674FE" w:rsidRDefault="000674FE" w:rsidP="000674FE">
      <w:pPr>
        <w:spacing w:before="100" w:beforeAutospacing="1" w:after="100" w:afterAutospacing="1" w:line="240" w:lineRule="auto"/>
        <w:outlineLvl w:val="4"/>
        <w:rPr>
          <w:rFonts w:ascii="Times New Roman" w:eastAsia="Times New Roman" w:hAnsi="Times New Roman" w:cs="Times New Roman"/>
          <w:b/>
          <w:bCs/>
          <w:sz w:val="20"/>
          <w:szCs w:val="20"/>
        </w:rPr>
      </w:pPr>
      <w:r w:rsidRPr="000674FE">
        <w:rPr>
          <w:rFonts w:ascii="Times New Roman" w:eastAsia="Times New Roman" w:hAnsi="Times New Roman" w:cs="Times New Roman"/>
          <w:b/>
          <w:bCs/>
          <w:sz w:val="20"/>
          <w:szCs w:val="20"/>
        </w:rPr>
        <w:t xml:space="preserve">If a class is located in a package, what do you need to change in the OS environment to be able to use it? </w:t>
      </w:r>
    </w:p>
    <w:p w:rsidR="000674FE" w:rsidRPr="000674FE" w:rsidRDefault="000674FE" w:rsidP="000674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14" name="Picture 1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t;"/>
                    <pic:cNvPicPr>
                      <a:picLocks noChangeAspect="1" noChangeArrowheads="1"/>
                    </pic:cNvPicPr>
                  </pic:nvPicPr>
                  <pic:blipFill>
                    <a:blip r:embed="rId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674FE">
        <w:rPr>
          <w:rFonts w:ascii="Times New Roman" w:eastAsia="Times New Roman" w:hAnsi="Times New Roman" w:cs="Times New Roman"/>
          <w:sz w:val="24"/>
          <w:szCs w:val="24"/>
        </w:rPr>
        <w:br/>
        <w:t xml:space="preserve">You need to add a directory or a jar file that contains the package directories to the CLASSPATH environment variable. Let's say a class Employee belongs to a package com.xyz.hr; and is located in the file c:\dev\com\xyz\hr\Employee.javIn this case, you'd need to add c:\dev to the variable CLASSPATH. If this class contains the method </w:t>
      </w:r>
      <w:proofErr w:type="gramStart"/>
      <w:r w:rsidRPr="000674FE">
        <w:rPr>
          <w:rFonts w:ascii="Times New Roman" w:eastAsia="Times New Roman" w:hAnsi="Times New Roman" w:cs="Times New Roman"/>
          <w:sz w:val="24"/>
          <w:szCs w:val="24"/>
        </w:rPr>
        <w:t>main(</w:t>
      </w:r>
      <w:proofErr w:type="gramEnd"/>
      <w:r w:rsidRPr="000674FE">
        <w:rPr>
          <w:rFonts w:ascii="Times New Roman" w:eastAsia="Times New Roman" w:hAnsi="Times New Roman" w:cs="Times New Roman"/>
          <w:sz w:val="24"/>
          <w:szCs w:val="24"/>
        </w:rPr>
        <w:t xml:space="preserve">), you could test it from a command prompt window as follows: c:\&gt;java </w:t>
      </w:r>
      <w:proofErr w:type="spellStart"/>
      <w:r w:rsidRPr="000674FE">
        <w:rPr>
          <w:rFonts w:ascii="Times New Roman" w:eastAsia="Times New Roman" w:hAnsi="Times New Roman" w:cs="Times New Roman"/>
          <w:sz w:val="24"/>
          <w:szCs w:val="24"/>
        </w:rPr>
        <w:t>com.PQR.HRD.Employee</w:t>
      </w:r>
      <w:proofErr w:type="spellEnd"/>
      <w:r w:rsidRPr="000674FE">
        <w:rPr>
          <w:rFonts w:ascii="Times New Roman" w:eastAsia="Times New Roman" w:hAnsi="Times New Roman" w:cs="Times New Roman"/>
          <w:sz w:val="24"/>
          <w:szCs w:val="24"/>
        </w:rPr>
        <w:t xml:space="preserve"> </w:t>
      </w:r>
    </w:p>
    <w:p w:rsidR="000674FE" w:rsidRPr="000674FE" w:rsidRDefault="000674FE" w:rsidP="000674FE">
      <w:pPr>
        <w:spacing w:before="100" w:beforeAutospacing="1" w:after="100" w:afterAutospacing="1" w:line="240" w:lineRule="auto"/>
        <w:outlineLvl w:val="4"/>
        <w:rPr>
          <w:rFonts w:ascii="Times New Roman" w:eastAsia="Times New Roman" w:hAnsi="Times New Roman" w:cs="Times New Roman"/>
          <w:b/>
          <w:bCs/>
          <w:sz w:val="20"/>
          <w:szCs w:val="20"/>
        </w:rPr>
      </w:pPr>
      <w:r w:rsidRPr="000674FE">
        <w:rPr>
          <w:rFonts w:ascii="Times New Roman" w:eastAsia="Times New Roman" w:hAnsi="Times New Roman" w:cs="Times New Roman"/>
          <w:b/>
          <w:bCs/>
          <w:sz w:val="20"/>
          <w:szCs w:val="20"/>
        </w:rPr>
        <w:t xml:space="preserve">How can a subclass call a method or a constructor defined in a </w:t>
      </w:r>
      <w:proofErr w:type="spellStart"/>
      <w:r w:rsidRPr="000674FE">
        <w:rPr>
          <w:rFonts w:ascii="Times New Roman" w:eastAsia="Times New Roman" w:hAnsi="Times New Roman" w:cs="Times New Roman"/>
          <w:b/>
          <w:bCs/>
          <w:sz w:val="20"/>
          <w:szCs w:val="20"/>
        </w:rPr>
        <w:t>superclass</w:t>
      </w:r>
      <w:proofErr w:type="spellEnd"/>
      <w:r w:rsidRPr="000674FE">
        <w:rPr>
          <w:rFonts w:ascii="Times New Roman" w:eastAsia="Times New Roman" w:hAnsi="Times New Roman" w:cs="Times New Roman"/>
          <w:b/>
          <w:bCs/>
          <w:sz w:val="20"/>
          <w:szCs w:val="20"/>
        </w:rPr>
        <w:t xml:space="preserve">? </w:t>
      </w:r>
    </w:p>
    <w:p w:rsidR="000674FE" w:rsidRPr="000674FE" w:rsidRDefault="000674FE" w:rsidP="000674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15" name="Picture 15"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t;"/>
                    <pic:cNvPicPr>
                      <a:picLocks noChangeAspect="1" noChangeArrowheads="1"/>
                    </pic:cNvPicPr>
                  </pic:nvPicPr>
                  <pic:blipFill>
                    <a:blip r:embed="rId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674FE">
        <w:rPr>
          <w:rFonts w:ascii="Times New Roman" w:eastAsia="Times New Roman" w:hAnsi="Times New Roman" w:cs="Times New Roman"/>
          <w:sz w:val="24"/>
          <w:szCs w:val="24"/>
        </w:rPr>
        <w:br/>
        <w:t xml:space="preserve">Use the following syntax: </w:t>
      </w:r>
      <w:proofErr w:type="spellStart"/>
      <w:proofErr w:type="gramStart"/>
      <w:r w:rsidRPr="000674FE">
        <w:rPr>
          <w:rFonts w:ascii="Times New Roman" w:eastAsia="Times New Roman" w:hAnsi="Times New Roman" w:cs="Times New Roman"/>
          <w:sz w:val="24"/>
          <w:szCs w:val="24"/>
        </w:rPr>
        <w:t>super.myMethod</w:t>
      </w:r>
      <w:proofErr w:type="spellEnd"/>
      <w:r w:rsidRPr="000674FE">
        <w:rPr>
          <w:rFonts w:ascii="Times New Roman" w:eastAsia="Times New Roman" w:hAnsi="Times New Roman" w:cs="Times New Roman"/>
          <w:sz w:val="24"/>
          <w:szCs w:val="24"/>
        </w:rPr>
        <w:t>(</w:t>
      </w:r>
      <w:proofErr w:type="gramEnd"/>
      <w:r w:rsidRPr="000674FE">
        <w:rPr>
          <w:rFonts w:ascii="Times New Roman" w:eastAsia="Times New Roman" w:hAnsi="Times New Roman" w:cs="Times New Roman"/>
          <w:sz w:val="24"/>
          <w:szCs w:val="24"/>
        </w:rPr>
        <w:t xml:space="preserve">); To call a constructor of the </w:t>
      </w:r>
      <w:proofErr w:type="spellStart"/>
      <w:r w:rsidRPr="000674FE">
        <w:rPr>
          <w:rFonts w:ascii="Times New Roman" w:eastAsia="Times New Roman" w:hAnsi="Times New Roman" w:cs="Times New Roman"/>
          <w:sz w:val="24"/>
          <w:szCs w:val="24"/>
        </w:rPr>
        <w:t>superclass</w:t>
      </w:r>
      <w:proofErr w:type="spellEnd"/>
      <w:r w:rsidRPr="000674FE">
        <w:rPr>
          <w:rFonts w:ascii="Times New Roman" w:eastAsia="Times New Roman" w:hAnsi="Times New Roman" w:cs="Times New Roman"/>
          <w:sz w:val="24"/>
          <w:szCs w:val="24"/>
        </w:rPr>
        <w:t xml:space="preserve">, just write super(); in the first line of the subclass's constructor. </w:t>
      </w:r>
    </w:p>
    <w:p w:rsidR="000674FE" w:rsidRPr="000674FE" w:rsidRDefault="000674FE" w:rsidP="000674FE">
      <w:pPr>
        <w:spacing w:before="100" w:beforeAutospacing="1" w:after="100" w:afterAutospacing="1" w:line="240" w:lineRule="auto"/>
        <w:outlineLvl w:val="4"/>
        <w:rPr>
          <w:rFonts w:ascii="Times New Roman" w:eastAsia="Times New Roman" w:hAnsi="Times New Roman" w:cs="Times New Roman"/>
          <w:b/>
          <w:bCs/>
          <w:sz w:val="20"/>
          <w:szCs w:val="20"/>
        </w:rPr>
      </w:pPr>
      <w:r w:rsidRPr="000674FE">
        <w:rPr>
          <w:rFonts w:ascii="Times New Roman" w:eastAsia="Times New Roman" w:hAnsi="Times New Roman" w:cs="Times New Roman"/>
          <w:b/>
          <w:bCs/>
          <w:sz w:val="20"/>
          <w:szCs w:val="20"/>
        </w:rPr>
        <w:t xml:space="preserve">What's the difference between a queue and a stack? </w:t>
      </w:r>
    </w:p>
    <w:p w:rsidR="000674FE" w:rsidRPr="000674FE" w:rsidRDefault="000674FE" w:rsidP="000674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16" name="Picture 16"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t;"/>
                    <pic:cNvPicPr>
                      <a:picLocks noChangeAspect="1" noChangeArrowheads="1"/>
                    </pic:cNvPicPr>
                  </pic:nvPicPr>
                  <pic:blipFill>
                    <a:blip r:embed="rId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674FE">
        <w:rPr>
          <w:rFonts w:ascii="Times New Roman" w:eastAsia="Times New Roman" w:hAnsi="Times New Roman" w:cs="Times New Roman"/>
          <w:sz w:val="24"/>
          <w:szCs w:val="24"/>
        </w:rPr>
        <w:br/>
        <w:t xml:space="preserve">Stacks works by last-in-first-out rule (LIFO), while queues use the FIFO rule </w:t>
      </w:r>
    </w:p>
    <w:p w:rsidR="000674FE" w:rsidRPr="000674FE" w:rsidRDefault="000674FE" w:rsidP="000674FE">
      <w:pPr>
        <w:spacing w:before="100" w:beforeAutospacing="1" w:after="100" w:afterAutospacing="1" w:line="240" w:lineRule="auto"/>
        <w:outlineLvl w:val="4"/>
        <w:rPr>
          <w:rFonts w:ascii="Times New Roman" w:eastAsia="Times New Roman" w:hAnsi="Times New Roman" w:cs="Times New Roman"/>
          <w:b/>
          <w:bCs/>
          <w:sz w:val="20"/>
          <w:szCs w:val="20"/>
        </w:rPr>
      </w:pPr>
      <w:r w:rsidRPr="000674FE">
        <w:rPr>
          <w:rFonts w:ascii="Times New Roman" w:eastAsia="Times New Roman" w:hAnsi="Times New Roman" w:cs="Times New Roman"/>
          <w:b/>
          <w:bCs/>
          <w:sz w:val="20"/>
          <w:szCs w:val="20"/>
        </w:rPr>
        <w:t xml:space="preserve">What is Collection API? </w:t>
      </w:r>
    </w:p>
    <w:p w:rsidR="000674FE" w:rsidRPr="000674FE" w:rsidRDefault="000674FE" w:rsidP="000674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17" name="Picture 17"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t;"/>
                    <pic:cNvPicPr>
                      <a:picLocks noChangeAspect="1" noChangeArrowheads="1"/>
                    </pic:cNvPicPr>
                  </pic:nvPicPr>
                  <pic:blipFill>
                    <a:blip r:embed="rId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674FE">
        <w:rPr>
          <w:rFonts w:ascii="Times New Roman" w:eastAsia="Times New Roman" w:hAnsi="Times New Roman" w:cs="Times New Roman"/>
          <w:sz w:val="24"/>
          <w:szCs w:val="24"/>
        </w:rPr>
        <w:br/>
        <w:t xml:space="preserve">The Collection API is a set of classes and interfaces that support operation on collections of objects. These classes and interfaces are more flexible, more powerful, and more regular than the vectors, arrays, and </w:t>
      </w:r>
      <w:proofErr w:type="spellStart"/>
      <w:r w:rsidRPr="000674FE">
        <w:rPr>
          <w:rFonts w:ascii="Times New Roman" w:eastAsia="Times New Roman" w:hAnsi="Times New Roman" w:cs="Times New Roman"/>
          <w:sz w:val="24"/>
          <w:szCs w:val="24"/>
        </w:rPr>
        <w:t>hashtables</w:t>
      </w:r>
      <w:proofErr w:type="spellEnd"/>
      <w:r w:rsidRPr="000674FE">
        <w:rPr>
          <w:rFonts w:ascii="Times New Roman" w:eastAsia="Times New Roman" w:hAnsi="Times New Roman" w:cs="Times New Roman"/>
          <w:sz w:val="24"/>
          <w:szCs w:val="24"/>
        </w:rPr>
        <w:t xml:space="preserve"> if effectively replaces. Example of classes: </w:t>
      </w:r>
      <w:proofErr w:type="spellStart"/>
      <w:r w:rsidRPr="000674FE">
        <w:rPr>
          <w:rFonts w:ascii="Times New Roman" w:eastAsia="Times New Roman" w:hAnsi="Times New Roman" w:cs="Times New Roman"/>
          <w:sz w:val="24"/>
          <w:szCs w:val="24"/>
        </w:rPr>
        <w:t>HashSet</w:t>
      </w:r>
      <w:proofErr w:type="spellEnd"/>
      <w:r w:rsidRPr="000674FE">
        <w:rPr>
          <w:rFonts w:ascii="Times New Roman" w:eastAsia="Times New Roman" w:hAnsi="Times New Roman" w:cs="Times New Roman"/>
          <w:sz w:val="24"/>
          <w:szCs w:val="24"/>
        </w:rPr>
        <w:t xml:space="preserve">, </w:t>
      </w:r>
      <w:proofErr w:type="spellStart"/>
      <w:r w:rsidRPr="000674FE">
        <w:rPr>
          <w:rFonts w:ascii="Times New Roman" w:eastAsia="Times New Roman" w:hAnsi="Times New Roman" w:cs="Times New Roman"/>
          <w:sz w:val="24"/>
          <w:szCs w:val="24"/>
        </w:rPr>
        <w:t>HashMap</w:t>
      </w:r>
      <w:proofErr w:type="spellEnd"/>
      <w:r w:rsidRPr="000674FE">
        <w:rPr>
          <w:rFonts w:ascii="Times New Roman" w:eastAsia="Times New Roman" w:hAnsi="Times New Roman" w:cs="Times New Roman"/>
          <w:sz w:val="24"/>
          <w:szCs w:val="24"/>
        </w:rPr>
        <w:t xml:space="preserve">, </w:t>
      </w:r>
      <w:proofErr w:type="spellStart"/>
      <w:r w:rsidRPr="000674FE">
        <w:rPr>
          <w:rFonts w:ascii="Times New Roman" w:eastAsia="Times New Roman" w:hAnsi="Times New Roman" w:cs="Times New Roman"/>
          <w:sz w:val="24"/>
          <w:szCs w:val="24"/>
        </w:rPr>
        <w:t>ArrayList</w:t>
      </w:r>
      <w:proofErr w:type="spellEnd"/>
      <w:r w:rsidRPr="000674FE">
        <w:rPr>
          <w:rFonts w:ascii="Times New Roman" w:eastAsia="Times New Roman" w:hAnsi="Times New Roman" w:cs="Times New Roman"/>
          <w:sz w:val="24"/>
          <w:szCs w:val="24"/>
        </w:rPr>
        <w:t xml:space="preserve">, </w:t>
      </w:r>
      <w:proofErr w:type="spellStart"/>
      <w:r w:rsidRPr="000674FE">
        <w:rPr>
          <w:rFonts w:ascii="Times New Roman" w:eastAsia="Times New Roman" w:hAnsi="Times New Roman" w:cs="Times New Roman"/>
          <w:sz w:val="24"/>
          <w:szCs w:val="24"/>
        </w:rPr>
        <w:t>LinkedList</w:t>
      </w:r>
      <w:proofErr w:type="spellEnd"/>
      <w:r w:rsidRPr="000674FE">
        <w:rPr>
          <w:rFonts w:ascii="Times New Roman" w:eastAsia="Times New Roman" w:hAnsi="Times New Roman" w:cs="Times New Roman"/>
          <w:sz w:val="24"/>
          <w:szCs w:val="24"/>
        </w:rPr>
        <w:t xml:space="preserve">, </w:t>
      </w:r>
      <w:proofErr w:type="spellStart"/>
      <w:r w:rsidRPr="000674FE">
        <w:rPr>
          <w:rFonts w:ascii="Times New Roman" w:eastAsia="Times New Roman" w:hAnsi="Times New Roman" w:cs="Times New Roman"/>
          <w:sz w:val="24"/>
          <w:szCs w:val="24"/>
        </w:rPr>
        <w:t>TreeSet</w:t>
      </w:r>
      <w:proofErr w:type="spellEnd"/>
      <w:r w:rsidRPr="000674FE">
        <w:rPr>
          <w:rFonts w:ascii="Times New Roman" w:eastAsia="Times New Roman" w:hAnsi="Times New Roman" w:cs="Times New Roman"/>
          <w:sz w:val="24"/>
          <w:szCs w:val="24"/>
        </w:rPr>
        <w:t xml:space="preserve"> and </w:t>
      </w:r>
      <w:proofErr w:type="spellStart"/>
      <w:r w:rsidRPr="000674FE">
        <w:rPr>
          <w:rFonts w:ascii="Times New Roman" w:eastAsia="Times New Roman" w:hAnsi="Times New Roman" w:cs="Times New Roman"/>
          <w:sz w:val="24"/>
          <w:szCs w:val="24"/>
        </w:rPr>
        <w:t>TreeMap</w:t>
      </w:r>
      <w:proofErr w:type="spellEnd"/>
      <w:r w:rsidRPr="000674FE">
        <w:rPr>
          <w:rFonts w:ascii="Times New Roman" w:eastAsia="Times New Roman" w:hAnsi="Times New Roman" w:cs="Times New Roman"/>
          <w:sz w:val="24"/>
          <w:szCs w:val="24"/>
        </w:rPr>
        <w:t xml:space="preserve">. Example of interfaces: Collection, Set, List and Map. </w:t>
      </w:r>
    </w:p>
    <w:p w:rsidR="000674FE" w:rsidRPr="000674FE" w:rsidRDefault="000674FE" w:rsidP="000674FE">
      <w:pPr>
        <w:spacing w:before="100" w:beforeAutospacing="1" w:after="100" w:afterAutospacing="1" w:line="240" w:lineRule="auto"/>
        <w:outlineLvl w:val="4"/>
        <w:rPr>
          <w:rFonts w:ascii="Times New Roman" w:eastAsia="Times New Roman" w:hAnsi="Times New Roman" w:cs="Times New Roman"/>
          <w:b/>
          <w:bCs/>
          <w:sz w:val="20"/>
          <w:szCs w:val="20"/>
        </w:rPr>
      </w:pPr>
      <w:r w:rsidRPr="000674FE">
        <w:rPr>
          <w:rFonts w:ascii="Times New Roman" w:eastAsia="Times New Roman" w:hAnsi="Times New Roman" w:cs="Times New Roman"/>
          <w:b/>
          <w:bCs/>
          <w:sz w:val="20"/>
          <w:szCs w:val="20"/>
        </w:rPr>
        <w:t xml:space="preserve">How would you make a copy of an entire Java object with its state? </w:t>
      </w:r>
    </w:p>
    <w:p w:rsidR="000674FE" w:rsidRPr="000674FE" w:rsidRDefault="000674FE" w:rsidP="000674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18" name="Picture 18"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t;"/>
                    <pic:cNvPicPr>
                      <a:picLocks noChangeAspect="1" noChangeArrowheads="1"/>
                    </pic:cNvPicPr>
                  </pic:nvPicPr>
                  <pic:blipFill>
                    <a:blip r:embed="rId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674FE">
        <w:rPr>
          <w:rFonts w:ascii="Times New Roman" w:eastAsia="Times New Roman" w:hAnsi="Times New Roman" w:cs="Times New Roman"/>
          <w:sz w:val="24"/>
          <w:szCs w:val="24"/>
        </w:rPr>
        <w:br/>
        <w:t xml:space="preserve">Have this class implement </w:t>
      </w:r>
      <w:proofErr w:type="spellStart"/>
      <w:r w:rsidRPr="000674FE">
        <w:rPr>
          <w:rFonts w:ascii="Times New Roman" w:eastAsia="Times New Roman" w:hAnsi="Times New Roman" w:cs="Times New Roman"/>
          <w:sz w:val="24"/>
          <w:szCs w:val="24"/>
        </w:rPr>
        <w:t>Cloneable</w:t>
      </w:r>
      <w:proofErr w:type="spellEnd"/>
      <w:r w:rsidRPr="000674FE">
        <w:rPr>
          <w:rFonts w:ascii="Times New Roman" w:eastAsia="Times New Roman" w:hAnsi="Times New Roman" w:cs="Times New Roman"/>
          <w:sz w:val="24"/>
          <w:szCs w:val="24"/>
        </w:rPr>
        <w:t xml:space="preserve"> interface and call its method </w:t>
      </w:r>
      <w:proofErr w:type="gramStart"/>
      <w:r w:rsidRPr="000674FE">
        <w:rPr>
          <w:rFonts w:ascii="Times New Roman" w:eastAsia="Times New Roman" w:hAnsi="Times New Roman" w:cs="Times New Roman"/>
          <w:sz w:val="24"/>
          <w:szCs w:val="24"/>
        </w:rPr>
        <w:t>clone(</w:t>
      </w:r>
      <w:proofErr w:type="gramEnd"/>
      <w:r w:rsidRPr="000674FE">
        <w:rPr>
          <w:rFonts w:ascii="Times New Roman" w:eastAsia="Times New Roman" w:hAnsi="Times New Roman" w:cs="Times New Roman"/>
          <w:sz w:val="24"/>
          <w:szCs w:val="24"/>
        </w:rPr>
        <w:t xml:space="preserve">). </w:t>
      </w:r>
    </w:p>
    <w:p w:rsidR="000674FE" w:rsidRPr="000674FE" w:rsidRDefault="000674FE" w:rsidP="000674FE">
      <w:pPr>
        <w:spacing w:before="100" w:beforeAutospacing="1" w:after="100" w:afterAutospacing="1" w:line="240" w:lineRule="auto"/>
        <w:outlineLvl w:val="4"/>
        <w:rPr>
          <w:rFonts w:ascii="Times New Roman" w:eastAsia="Times New Roman" w:hAnsi="Times New Roman" w:cs="Times New Roman"/>
          <w:b/>
          <w:bCs/>
          <w:sz w:val="20"/>
          <w:szCs w:val="20"/>
        </w:rPr>
      </w:pPr>
      <w:r w:rsidRPr="000674FE">
        <w:rPr>
          <w:rFonts w:ascii="Times New Roman" w:eastAsia="Times New Roman" w:hAnsi="Times New Roman" w:cs="Times New Roman"/>
          <w:b/>
          <w:bCs/>
          <w:sz w:val="20"/>
          <w:szCs w:val="20"/>
        </w:rPr>
        <w:t xml:space="preserve">How can you minimize the need of garbage collection and make the memory use more effective? </w:t>
      </w:r>
    </w:p>
    <w:p w:rsidR="000674FE" w:rsidRPr="000674FE" w:rsidRDefault="000674FE" w:rsidP="000674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38125" cy="238125"/>
            <wp:effectExtent l="19050" t="0" r="9525" b="0"/>
            <wp:docPr id="19" name="Picture 19"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t;"/>
                    <pic:cNvPicPr>
                      <a:picLocks noChangeAspect="1" noChangeArrowheads="1"/>
                    </pic:cNvPicPr>
                  </pic:nvPicPr>
                  <pic:blipFill>
                    <a:blip r:embed="rId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674FE">
        <w:rPr>
          <w:rFonts w:ascii="Times New Roman" w:eastAsia="Times New Roman" w:hAnsi="Times New Roman" w:cs="Times New Roman"/>
          <w:sz w:val="24"/>
          <w:szCs w:val="24"/>
        </w:rPr>
        <w:br/>
        <w:t xml:space="preserve">Use object pooling and weak object references. </w:t>
      </w:r>
    </w:p>
    <w:p w:rsidR="000674FE" w:rsidRPr="000674FE" w:rsidRDefault="000674FE" w:rsidP="000674FE">
      <w:pPr>
        <w:spacing w:before="100" w:beforeAutospacing="1" w:after="100" w:afterAutospacing="1" w:line="240" w:lineRule="auto"/>
        <w:outlineLvl w:val="4"/>
        <w:rPr>
          <w:rFonts w:ascii="Times New Roman" w:eastAsia="Times New Roman" w:hAnsi="Times New Roman" w:cs="Times New Roman"/>
          <w:b/>
          <w:bCs/>
          <w:sz w:val="20"/>
          <w:szCs w:val="20"/>
        </w:rPr>
      </w:pPr>
      <w:r w:rsidRPr="000674FE">
        <w:rPr>
          <w:rFonts w:ascii="Times New Roman" w:eastAsia="Times New Roman" w:hAnsi="Times New Roman" w:cs="Times New Roman"/>
          <w:b/>
          <w:bCs/>
          <w:sz w:val="20"/>
          <w:szCs w:val="20"/>
        </w:rPr>
        <w:t xml:space="preserve">Explain the Encapsulation principle. </w:t>
      </w:r>
    </w:p>
    <w:p w:rsidR="000674FE" w:rsidRPr="000674FE" w:rsidRDefault="000674FE" w:rsidP="000674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20" name="Picture 20"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t;"/>
                    <pic:cNvPicPr>
                      <a:picLocks noChangeAspect="1" noChangeArrowheads="1"/>
                    </pic:cNvPicPr>
                  </pic:nvPicPr>
                  <pic:blipFill>
                    <a:blip r:embed="rId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674FE">
        <w:rPr>
          <w:rFonts w:ascii="Times New Roman" w:eastAsia="Times New Roman" w:hAnsi="Times New Roman" w:cs="Times New Roman"/>
          <w:sz w:val="24"/>
          <w:szCs w:val="24"/>
        </w:rPr>
        <w:br/>
        <w:t xml:space="preserve">Encapsulation is a process of binding or wrapping the data and the codes that operates on the data into a single entity. This keeps the data safe from outside interface and misuse. One way to think about encapsulation is as a protective wrapper that prevents code and data from being arbitrarily accessed by other code defined outside the wrapper. </w:t>
      </w:r>
    </w:p>
    <w:p w:rsidR="000674FE" w:rsidRPr="000674FE" w:rsidRDefault="000674FE" w:rsidP="000674FE">
      <w:pPr>
        <w:spacing w:before="100" w:beforeAutospacing="1" w:after="100" w:afterAutospacing="1" w:line="240" w:lineRule="auto"/>
        <w:outlineLvl w:val="4"/>
        <w:rPr>
          <w:rFonts w:ascii="Times New Roman" w:eastAsia="Times New Roman" w:hAnsi="Times New Roman" w:cs="Times New Roman"/>
          <w:b/>
          <w:bCs/>
          <w:sz w:val="20"/>
          <w:szCs w:val="20"/>
        </w:rPr>
      </w:pPr>
      <w:r w:rsidRPr="000674FE">
        <w:rPr>
          <w:rFonts w:ascii="Times New Roman" w:eastAsia="Times New Roman" w:hAnsi="Times New Roman" w:cs="Times New Roman"/>
          <w:b/>
          <w:bCs/>
          <w:sz w:val="20"/>
          <w:szCs w:val="20"/>
        </w:rPr>
        <w:t xml:space="preserve">Explain the user defined Exceptions? </w:t>
      </w:r>
    </w:p>
    <w:p w:rsidR="000674FE" w:rsidRPr="000674FE" w:rsidRDefault="000674FE" w:rsidP="000674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21" name="Picture 21"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t;"/>
                    <pic:cNvPicPr>
                      <a:picLocks noChangeAspect="1" noChangeArrowheads="1"/>
                    </pic:cNvPicPr>
                  </pic:nvPicPr>
                  <pic:blipFill>
                    <a:blip r:embed="rId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674FE">
        <w:rPr>
          <w:rFonts w:ascii="Times New Roman" w:eastAsia="Times New Roman" w:hAnsi="Times New Roman" w:cs="Times New Roman"/>
          <w:sz w:val="24"/>
          <w:szCs w:val="24"/>
        </w:rPr>
        <w:br/>
        <w:t xml:space="preserve">User defined Exceptions are the separate Exception classes defined by the user for specific purposed. An user defined can </w:t>
      </w:r>
      <w:proofErr w:type="gramStart"/>
      <w:r w:rsidRPr="000674FE">
        <w:rPr>
          <w:rFonts w:ascii="Times New Roman" w:eastAsia="Times New Roman" w:hAnsi="Times New Roman" w:cs="Times New Roman"/>
          <w:sz w:val="24"/>
          <w:szCs w:val="24"/>
        </w:rPr>
        <w:t>created</w:t>
      </w:r>
      <w:proofErr w:type="gramEnd"/>
      <w:r w:rsidRPr="000674FE">
        <w:rPr>
          <w:rFonts w:ascii="Times New Roman" w:eastAsia="Times New Roman" w:hAnsi="Times New Roman" w:cs="Times New Roman"/>
          <w:sz w:val="24"/>
          <w:szCs w:val="24"/>
        </w:rPr>
        <w:t xml:space="preserve"> by simply sub-classing it to the Exception class. This allows custom exceptions to be generated (using throw) and caught in the same way as normal exceptions. </w:t>
      </w:r>
      <w:r w:rsidRPr="000674FE">
        <w:rPr>
          <w:rFonts w:ascii="Times New Roman" w:eastAsia="Times New Roman" w:hAnsi="Times New Roman" w:cs="Times New Roman"/>
          <w:sz w:val="24"/>
          <w:szCs w:val="24"/>
        </w:rPr>
        <w:br/>
        <w:t xml:space="preserve">Example: </w:t>
      </w:r>
      <w:r w:rsidRPr="000674FE">
        <w:rPr>
          <w:rFonts w:ascii="Times New Roman" w:eastAsia="Times New Roman" w:hAnsi="Times New Roman" w:cs="Times New Roman"/>
          <w:sz w:val="24"/>
          <w:szCs w:val="24"/>
        </w:rPr>
        <w:br/>
      </w:r>
      <w:r w:rsidRPr="000674FE">
        <w:rPr>
          <w:rFonts w:ascii="Times New Roman" w:eastAsia="Times New Roman" w:hAnsi="Times New Roman" w:cs="Times New Roman"/>
          <w:sz w:val="24"/>
          <w:szCs w:val="24"/>
        </w:rPr>
        <w:br/>
      </w:r>
      <w:r w:rsidRPr="000674FE">
        <w:rPr>
          <w:rFonts w:ascii="Times New Roman" w:eastAsia="Times New Roman" w:hAnsi="Times New Roman" w:cs="Times New Roman"/>
          <w:sz w:val="24"/>
          <w:szCs w:val="24"/>
        </w:rPr>
        <w:br/>
        <w:t xml:space="preserve">class </w:t>
      </w:r>
      <w:proofErr w:type="spellStart"/>
      <w:r w:rsidRPr="000674FE">
        <w:rPr>
          <w:rFonts w:ascii="Times New Roman" w:eastAsia="Times New Roman" w:hAnsi="Times New Roman" w:cs="Times New Roman"/>
          <w:sz w:val="24"/>
          <w:szCs w:val="24"/>
        </w:rPr>
        <w:t>myCustomException</w:t>
      </w:r>
      <w:proofErr w:type="spellEnd"/>
      <w:r w:rsidRPr="000674FE">
        <w:rPr>
          <w:rFonts w:ascii="Times New Roman" w:eastAsia="Times New Roman" w:hAnsi="Times New Roman" w:cs="Times New Roman"/>
          <w:sz w:val="24"/>
          <w:szCs w:val="24"/>
        </w:rPr>
        <w:t xml:space="preserve"> extends Exception </w:t>
      </w:r>
      <w:proofErr w:type="gramStart"/>
      <w:r w:rsidRPr="000674FE">
        <w:rPr>
          <w:rFonts w:ascii="Times New Roman" w:eastAsia="Times New Roman" w:hAnsi="Times New Roman" w:cs="Times New Roman"/>
          <w:sz w:val="24"/>
          <w:szCs w:val="24"/>
        </w:rPr>
        <w:t xml:space="preserve">{ </w:t>
      </w:r>
      <w:proofErr w:type="gramEnd"/>
      <w:r w:rsidRPr="000674FE">
        <w:rPr>
          <w:rFonts w:ascii="Times New Roman" w:eastAsia="Times New Roman" w:hAnsi="Times New Roman" w:cs="Times New Roman"/>
          <w:sz w:val="24"/>
          <w:szCs w:val="24"/>
        </w:rPr>
        <w:br/>
        <w:t xml:space="preserve">// The class simply has to exist to be an exception </w:t>
      </w:r>
      <w:r w:rsidRPr="000674FE">
        <w:rPr>
          <w:rFonts w:ascii="Times New Roman" w:eastAsia="Times New Roman" w:hAnsi="Times New Roman" w:cs="Times New Roman"/>
          <w:sz w:val="24"/>
          <w:szCs w:val="24"/>
        </w:rPr>
        <w:br/>
        <w:t xml:space="preserve">} </w:t>
      </w:r>
    </w:p>
    <w:p w:rsidR="000674FE" w:rsidRPr="000674FE" w:rsidRDefault="000674FE" w:rsidP="000674FE">
      <w:pPr>
        <w:spacing w:before="100" w:beforeAutospacing="1" w:after="100" w:afterAutospacing="1" w:line="240" w:lineRule="auto"/>
        <w:outlineLvl w:val="4"/>
        <w:rPr>
          <w:rFonts w:ascii="Times New Roman" w:eastAsia="Times New Roman" w:hAnsi="Times New Roman" w:cs="Times New Roman"/>
          <w:b/>
          <w:bCs/>
          <w:sz w:val="20"/>
          <w:szCs w:val="20"/>
        </w:rPr>
      </w:pPr>
      <w:r w:rsidRPr="000674FE">
        <w:rPr>
          <w:rFonts w:ascii="Times New Roman" w:eastAsia="Times New Roman" w:hAnsi="Times New Roman" w:cs="Times New Roman"/>
          <w:b/>
          <w:bCs/>
          <w:sz w:val="20"/>
          <w:szCs w:val="20"/>
        </w:rPr>
        <w:t xml:space="preserve">Does networking is support in </w:t>
      </w:r>
      <w:proofErr w:type="gramStart"/>
      <w:r w:rsidRPr="000674FE">
        <w:rPr>
          <w:rFonts w:ascii="Times New Roman" w:eastAsia="Times New Roman" w:hAnsi="Times New Roman" w:cs="Times New Roman"/>
          <w:b/>
          <w:bCs/>
          <w:sz w:val="20"/>
          <w:szCs w:val="20"/>
        </w:rPr>
        <w:t>Java ?</w:t>
      </w:r>
      <w:proofErr w:type="gramEnd"/>
      <w:r w:rsidRPr="000674FE">
        <w:rPr>
          <w:rFonts w:ascii="Times New Roman" w:eastAsia="Times New Roman" w:hAnsi="Times New Roman" w:cs="Times New Roman"/>
          <w:b/>
          <w:bCs/>
          <w:sz w:val="20"/>
          <w:szCs w:val="20"/>
        </w:rPr>
        <w:t xml:space="preserve"> </w:t>
      </w:r>
    </w:p>
    <w:p w:rsidR="000674FE" w:rsidRPr="000674FE" w:rsidRDefault="000674FE" w:rsidP="000674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22" name="Picture 22"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t;"/>
                    <pic:cNvPicPr>
                      <a:picLocks noChangeAspect="1" noChangeArrowheads="1"/>
                    </pic:cNvPicPr>
                  </pic:nvPicPr>
                  <pic:blipFill>
                    <a:blip r:embed="rId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674FE">
        <w:rPr>
          <w:rFonts w:ascii="Times New Roman" w:eastAsia="Times New Roman" w:hAnsi="Times New Roman" w:cs="Times New Roman"/>
          <w:sz w:val="24"/>
          <w:szCs w:val="24"/>
        </w:rPr>
        <w:br/>
        <w:t xml:space="preserve">Yes, Java supports two types of classes: </w:t>
      </w:r>
      <w:r w:rsidRPr="000674FE">
        <w:rPr>
          <w:rFonts w:ascii="Times New Roman" w:eastAsia="Times New Roman" w:hAnsi="Times New Roman" w:cs="Times New Roman"/>
          <w:sz w:val="24"/>
          <w:szCs w:val="24"/>
        </w:rPr>
        <w:br/>
        <w:t xml:space="preserve">Low-Level Classes: provide support for socket programming like Socket, </w:t>
      </w:r>
      <w:proofErr w:type="spellStart"/>
      <w:r w:rsidRPr="000674FE">
        <w:rPr>
          <w:rFonts w:ascii="Times New Roman" w:eastAsia="Times New Roman" w:hAnsi="Times New Roman" w:cs="Times New Roman"/>
          <w:sz w:val="24"/>
          <w:szCs w:val="24"/>
        </w:rPr>
        <w:t>DatagramSocket</w:t>
      </w:r>
      <w:proofErr w:type="spellEnd"/>
      <w:r w:rsidRPr="000674FE">
        <w:rPr>
          <w:rFonts w:ascii="Times New Roman" w:eastAsia="Times New Roman" w:hAnsi="Times New Roman" w:cs="Times New Roman"/>
          <w:sz w:val="24"/>
          <w:szCs w:val="24"/>
        </w:rPr>
        <w:t xml:space="preserve">, and </w:t>
      </w:r>
      <w:proofErr w:type="spellStart"/>
      <w:r w:rsidRPr="000674FE">
        <w:rPr>
          <w:rFonts w:ascii="Times New Roman" w:eastAsia="Times New Roman" w:hAnsi="Times New Roman" w:cs="Times New Roman"/>
          <w:sz w:val="24"/>
          <w:szCs w:val="24"/>
        </w:rPr>
        <w:t>ServerSocket</w:t>
      </w:r>
      <w:proofErr w:type="spellEnd"/>
      <w:r w:rsidRPr="000674FE">
        <w:rPr>
          <w:rFonts w:ascii="Times New Roman" w:eastAsia="Times New Roman" w:hAnsi="Times New Roman" w:cs="Times New Roman"/>
          <w:sz w:val="24"/>
          <w:szCs w:val="24"/>
        </w:rPr>
        <w:t xml:space="preserve"> classes. </w:t>
      </w:r>
      <w:r w:rsidRPr="000674FE">
        <w:rPr>
          <w:rFonts w:ascii="Times New Roman" w:eastAsia="Times New Roman" w:hAnsi="Times New Roman" w:cs="Times New Roman"/>
          <w:sz w:val="24"/>
          <w:szCs w:val="24"/>
        </w:rPr>
        <w:br/>
        <w:t xml:space="preserve">High-Level Classes: provide web programming URL, </w:t>
      </w:r>
      <w:proofErr w:type="spellStart"/>
      <w:r w:rsidRPr="000674FE">
        <w:rPr>
          <w:rFonts w:ascii="Times New Roman" w:eastAsia="Times New Roman" w:hAnsi="Times New Roman" w:cs="Times New Roman"/>
          <w:sz w:val="24"/>
          <w:szCs w:val="24"/>
        </w:rPr>
        <w:t>URLEncoder</w:t>
      </w:r>
      <w:proofErr w:type="spellEnd"/>
      <w:r w:rsidRPr="000674FE">
        <w:rPr>
          <w:rFonts w:ascii="Times New Roman" w:eastAsia="Times New Roman" w:hAnsi="Times New Roman" w:cs="Times New Roman"/>
          <w:sz w:val="24"/>
          <w:szCs w:val="24"/>
        </w:rPr>
        <w:t xml:space="preserve">, and </w:t>
      </w:r>
      <w:proofErr w:type="spellStart"/>
      <w:r w:rsidRPr="000674FE">
        <w:rPr>
          <w:rFonts w:ascii="Times New Roman" w:eastAsia="Times New Roman" w:hAnsi="Times New Roman" w:cs="Times New Roman"/>
          <w:sz w:val="24"/>
          <w:szCs w:val="24"/>
        </w:rPr>
        <w:t>URLConnection</w:t>
      </w:r>
      <w:proofErr w:type="spellEnd"/>
      <w:r w:rsidRPr="000674FE">
        <w:rPr>
          <w:rFonts w:ascii="Times New Roman" w:eastAsia="Times New Roman" w:hAnsi="Times New Roman" w:cs="Times New Roman"/>
          <w:sz w:val="24"/>
          <w:szCs w:val="24"/>
        </w:rPr>
        <w:t xml:space="preserve"> classes. </w:t>
      </w:r>
      <w:r w:rsidRPr="000674FE">
        <w:rPr>
          <w:rFonts w:ascii="Times New Roman" w:eastAsia="Times New Roman" w:hAnsi="Times New Roman" w:cs="Times New Roman"/>
          <w:sz w:val="24"/>
          <w:szCs w:val="24"/>
        </w:rPr>
        <w:br/>
      </w:r>
      <w:r w:rsidRPr="000674FE">
        <w:rPr>
          <w:rFonts w:ascii="Times New Roman" w:eastAsia="Times New Roman" w:hAnsi="Times New Roman" w:cs="Times New Roman"/>
          <w:sz w:val="24"/>
          <w:szCs w:val="24"/>
        </w:rPr>
        <w:br/>
        <w:t xml:space="preserve">Networking programming classes ease the programming of network applications. Java networking like anything else in Java is platform-independent. </w:t>
      </w:r>
    </w:p>
    <w:p w:rsidR="000674FE" w:rsidRPr="000674FE" w:rsidRDefault="000674FE" w:rsidP="000674FE">
      <w:pPr>
        <w:spacing w:before="100" w:beforeAutospacing="1" w:after="100" w:afterAutospacing="1" w:line="240" w:lineRule="auto"/>
        <w:outlineLvl w:val="4"/>
        <w:rPr>
          <w:rFonts w:ascii="Times New Roman" w:eastAsia="Times New Roman" w:hAnsi="Times New Roman" w:cs="Times New Roman"/>
          <w:b/>
          <w:bCs/>
          <w:sz w:val="20"/>
          <w:szCs w:val="20"/>
        </w:rPr>
      </w:pPr>
      <w:r w:rsidRPr="000674FE">
        <w:rPr>
          <w:rFonts w:ascii="Times New Roman" w:eastAsia="Times New Roman" w:hAnsi="Times New Roman" w:cs="Times New Roman"/>
          <w:b/>
          <w:bCs/>
          <w:sz w:val="20"/>
          <w:szCs w:val="20"/>
        </w:rPr>
        <w:t xml:space="preserve">Describe java's security model. </w:t>
      </w:r>
    </w:p>
    <w:p w:rsidR="000674FE" w:rsidRPr="000674FE" w:rsidRDefault="000674FE" w:rsidP="000674F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23" name="Picture 23"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t;"/>
                    <pic:cNvPicPr>
                      <a:picLocks noChangeAspect="1" noChangeArrowheads="1"/>
                    </pic:cNvPicPr>
                  </pic:nvPicPr>
                  <pic:blipFill>
                    <a:blip r:embed="rId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674FE">
        <w:rPr>
          <w:rFonts w:ascii="Times New Roman" w:eastAsia="Times New Roman" w:hAnsi="Times New Roman" w:cs="Times New Roman"/>
          <w:sz w:val="24"/>
          <w:szCs w:val="24"/>
        </w:rPr>
        <w:br/>
        <w:t xml:space="preserve">The Java security model was introduced in Java 2. It is divided into two pieces: </w:t>
      </w:r>
      <w:r w:rsidRPr="000674FE">
        <w:rPr>
          <w:rFonts w:ascii="Times New Roman" w:eastAsia="Times New Roman" w:hAnsi="Times New Roman" w:cs="Times New Roman"/>
          <w:sz w:val="24"/>
          <w:szCs w:val="24"/>
        </w:rPr>
        <w:br/>
      </w:r>
      <w:r w:rsidRPr="000674FE">
        <w:rPr>
          <w:rFonts w:ascii="Times New Roman" w:eastAsia="Times New Roman" w:hAnsi="Times New Roman" w:cs="Times New Roman"/>
          <w:sz w:val="24"/>
          <w:szCs w:val="24"/>
          <w:u w:val="single"/>
        </w:rPr>
        <w:t>User Adjustable Security Manager:</w:t>
      </w:r>
      <w:r w:rsidRPr="000674FE">
        <w:rPr>
          <w:rFonts w:ascii="Times New Roman" w:eastAsia="Times New Roman" w:hAnsi="Times New Roman" w:cs="Times New Roman"/>
          <w:sz w:val="24"/>
          <w:szCs w:val="24"/>
        </w:rPr>
        <w:t xml:space="preserve"> checks various API operations like file access </w:t>
      </w:r>
      <w:r w:rsidRPr="000674FE">
        <w:rPr>
          <w:rFonts w:ascii="Times New Roman" w:eastAsia="Times New Roman" w:hAnsi="Times New Roman" w:cs="Times New Roman"/>
          <w:sz w:val="24"/>
          <w:szCs w:val="24"/>
        </w:rPr>
        <w:br/>
      </w:r>
      <w:r w:rsidRPr="000674FE">
        <w:rPr>
          <w:rFonts w:ascii="Times New Roman" w:eastAsia="Times New Roman" w:hAnsi="Times New Roman" w:cs="Times New Roman"/>
          <w:sz w:val="24"/>
          <w:szCs w:val="24"/>
          <w:u w:val="single"/>
        </w:rPr>
        <w:t>Byte Code Verifier:</w:t>
      </w:r>
      <w:r w:rsidRPr="000674FE">
        <w:rPr>
          <w:rFonts w:ascii="Times New Roman" w:eastAsia="Times New Roman" w:hAnsi="Times New Roman" w:cs="Times New Roman"/>
          <w:sz w:val="24"/>
          <w:szCs w:val="24"/>
        </w:rPr>
        <w:t xml:space="preserve"> that asserts the validity of compiled byte code. </w:t>
      </w:r>
      <w:r w:rsidRPr="000674FE">
        <w:rPr>
          <w:rFonts w:ascii="Times New Roman" w:eastAsia="Times New Roman" w:hAnsi="Times New Roman" w:cs="Times New Roman"/>
          <w:sz w:val="24"/>
          <w:szCs w:val="24"/>
        </w:rPr>
        <w:br/>
      </w:r>
      <w:proofErr w:type="gramStart"/>
      <w:r w:rsidRPr="000674FE">
        <w:rPr>
          <w:rFonts w:ascii="Times New Roman" w:eastAsia="Times New Roman" w:hAnsi="Times New Roman" w:cs="Times New Roman"/>
          <w:sz w:val="24"/>
          <w:szCs w:val="24"/>
        </w:rPr>
        <w:t xml:space="preserve">Public abstract class </w:t>
      </w:r>
      <w:proofErr w:type="spellStart"/>
      <w:r w:rsidRPr="000674FE">
        <w:rPr>
          <w:rFonts w:ascii="Times New Roman" w:eastAsia="Times New Roman" w:hAnsi="Times New Roman" w:cs="Times New Roman"/>
          <w:sz w:val="24"/>
          <w:szCs w:val="24"/>
        </w:rPr>
        <w:t>SecurityManager</w:t>
      </w:r>
      <w:proofErr w:type="spellEnd"/>
      <w:r w:rsidRPr="000674FE">
        <w:rPr>
          <w:rFonts w:ascii="Times New Roman" w:eastAsia="Times New Roman" w:hAnsi="Times New Roman" w:cs="Times New Roman"/>
          <w:sz w:val="24"/>
          <w:szCs w:val="24"/>
        </w:rPr>
        <w:t xml:space="preserve"> </w:t>
      </w:r>
      <w:proofErr w:type="spellStart"/>
      <w:r w:rsidRPr="000674FE">
        <w:rPr>
          <w:rFonts w:ascii="Times New Roman" w:eastAsia="Times New Roman" w:hAnsi="Times New Roman" w:cs="Times New Roman"/>
          <w:sz w:val="24"/>
          <w:szCs w:val="24"/>
        </w:rPr>
        <w:t>java.lang</w:t>
      </w:r>
      <w:proofErr w:type="spellEnd"/>
      <w:r w:rsidRPr="000674FE">
        <w:rPr>
          <w:rFonts w:ascii="Times New Roman" w:eastAsia="Times New Roman" w:hAnsi="Times New Roman" w:cs="Times New Roman"/>
          <w:sz w:val="24"/>
          <w:szCs w:val="24"/>
        </w:rPr>
        <w:t>.</w:t>
      </w:r>
      <w:proofErr w:type="gramEnd"/>
      <w:r w:rsidRPr="000674FE">
        <w:rPr>
          <w:rFonts w:ascii="Times New Roman" w:eastAsia="Times New Roman" w:hAnsi="Times New Roman" w:cs="Times New Roman"/>
          <w:sz w:val="24"/>
          <w:szCs w:val="24"/>
        </w:rPr>
        <w:t xml:space="preserve"> </w:t>
      </w:r>
      <w:proofErr w:type="spellStart"/>
      <w:r w:rsidRPr="000674FE">
        <w:rPr>
          <w:rFonts w:ascii="Times New Roman" w:eastAsia="Times New Roman" w:hAnsi="Times New Roman" w:cs="Times New Roman"/>
          <w:sz w:val="24"/>
          <w:szCs w:val="24"/>
        </w:rPr>
        <w:t>SecurityManager</w:t>
      </w:r>
      <w:proofErr w:type="spellEnd"/>
      <w:r w:rsidRPr="000674FE">
        <w:rPr>
          <w:rFonts w:ascii="Times New Roman" w:eastAsia="Times New Roman" w:hAnsi="Times New Roman" w:cs="Times New Roman"/>
          <w:sz w:val="24"/>
          <w:szCs w:val="24"/>
        </w:rPr>
        <w:t xml:space="preserve"> is an abstract class which </w:t>
      </w:r>
      <w:r w:rsidRPr="000674FE">
        <w:rPr>
          <w:rFonts w:ascii="Times New Roman" w:eastAsia="Times New Roman" w:hAnsi="Times New Roman" w:cs="Times New Roman"/>
          <w:sz w:val="24"/>
          <w:szCs w:val="24"/>
        </w:rPr>
        <w:lastRenderedPageBreak/>
        <w:t xml:space="preserve">helps to different applications subclass to implement a particular security policy. It allows an application to determine whether or not a particular operation will generate a security exception. </w:t>
      </w:r>
    </w:p>
    <w:p w:rsidR="000674FE" w:rsidRPr="000674FE" w:rsidRDefault="000674FE" w:rsidP="000674FE">
      <w:pPr>
        <w:spacing w:before="100" w:beforeAutospacing="1" w:after="100" w:afterAutospacing="1" w:line="240" w:lineRule="auto"/>
        <w:outlineLvl w:val="4"/>
        <w:rPr>
          <w:rFonts w:ascii="Times New Roman" w:eastAsia="Times New Roman" w:hAnsi="Times New Roman" w:cs="Times New Roman"/>
          <w:b/>
          <w:bCs/>
          <w:sz w:val="20"/>
          <w:szCs w:val="20"/>
        </w:rPr>
      </w:pPr>
      <w:r w:rsidRPr="000674FE">
        <w:rPr>
          <w:rFonts w:ascii="Times New Roman" w:eastAsia="Times New Roman" w:hAnsi="Times New Roman" w:cs="Times New Roman"/>
          <w:b/>
          <w:bCs/>
          <w:sz w:val="20"/>
          <w:szCs w:val="20"/>
        </w:rPr>
        <w:t xml:space="preserve">Describe what happens when an object is created in Java. </w:t>
      </w:r>
    </w:p>
    <w:p w:rsidR="00FB78CD" w:rsidRDefault="000674FE" w:rsidP="000674FE">
      <w:pPr>
        <w:pBdr>
          <w:bottom w:val="single" w:sz="6" w:space="1" w:color="auto"/>
        </w:pBd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8125" cy="238125"/>
            <wp:effectExtent l="19050" t="0" r="9525" b="0"/>
            <wp:docPr id="24" name="Picture 24" desc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t;"/>
                    <pic:cNvPicPr>
                      <a:picLocks noChangeAspect="1" noChangeArrowheads="1"/>
                    </pic:cNvPicPr>
                  </pic:nvPicPr>
                  <pic:blipFill>
                    <a:blip r:embed="rId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674FE">
        <w:rPr>
          <w:rFonts w:ascii="Times New Roman" w:eastAsia="Times New Roman" w:hAnsi="Times New Roman" w:cs="Times New Roman"/>
          <w:sz w:val="24"/>
          <w:szCs w:val="24"/>
        </w:rPr>
        <w:br/>
        <w:t xml:space="preserve">Several things happen in a particular order to ensure the object is constructed properly: </w:t>
      </w:r>
      <w:r w:rsidRPr="000674FE">
        <w:rPr>
          <w:rFonts w:ascii="Times New Roman" w:eastAsia="Times New Roman" w:hAnsi="Times New Roman" w:cs="Times New Roman"/>
          <w:sz w:val="24"/>
          <w:szCs w:val="24"/>
        </w:rPr>
        <w:br/>
      </w:r>
      <w:r w:rsidRPr="000674FE">
        <w:rPr>
          <w:rFonts w:ascii="Times New Roman" w:eastAsia="Times New Roman" w:hAnsi="Times New Roman" w:cs="Times New Roman"/>
          <w:sz w:val="24"/>
          <w:szCs w:val="24"/>
        </w:rPr>
        <w:br/>
      </w:r>
      <w:r w:rsidRPr="000674FE">
        <w:rPr>
          <w:rFonts w:ascii="Times New Roman" w:eastAsia="Times New Roman" w:hAnsi="Times New Roman" w:cs="Times New Roman"/>
          <w:b/>
          <w:bCs/>
          <w:sz w:val="24"/>
          <w:szCs w:val="24"/>
        </w:rPr>
        <w:t>* Memory allocation:</w:t>
      </w:r>
      <w:r w:rsidRPr="000674FE">
        <w:rPr>
          <w:rFonts w:ascii="Times New Roman" w:eastAsia="Times New Roman" w:hAnsi="Times New Roman" w:cs="Times New Roman"/>
          <w:sz w:val="24"/>
          <w:szCs w:val="24"/>
        </w:rPr>
        <w:t xml:space="preserve"> To hold all instance variables and implementation-specific data of the object and its super classes. </w:t>
      </w:r>
      <w:r w:rsidRPr="000674FE">
        <w:rPr>
          <w:rFonts w:ascii="Times New Roman" w:eastAsia="Times New Roman" w:hAnsi="Times New Roman" w:cs="Times New Roman"/>
          <w:sz w:val="24"/>
          <w:szCs w:val="24"/>
        </w:rPr>
        <w:br/>
      </w:r>
      <w:r w:rsidRPr="000674FE">
        <w:rPr>
          <w:rFonts w:ascii="Times New Roman" w:eastAsia="Times New Roman" w:hAnsi="Times New Roman" w:cs="Times New Roman"/>
          <w:b/>
          <w:bCs/>
          <w:sz w:val="24"/>
          <w:szCs w:val="24"/>
        </w:rPr>
        <w:t>* Initialization:</w:t>
      </w:r>
      <w:r w:rsidRPr="000674FE">
        <w:rPr>
          <w:rFonts w:ascii="Times New Roman" w:eastAsia="Times New Roman" w:hAnsi="Times New Roman" w:cs="Times New Roman"/>
          <w:sz w:val="24"/>
          <w:szCs w:val="24"/>
        </w:rPr>
        <w:t xml:space="preserve"> the objects are initialized to their default values. </w:t>
      </w:r>
      <w:r w:rsidRPr="000674FE">
        <w:rPr>
          <w:rFonts w:ascii="Times New Roman" w:eastAsia="Times New Roman" w:hAnsi="Times New Roman" w:cs="Times New Roman"/>
          <w:sz w:val="24"/>
          <w:szCs w:val="24"/>
        </w:rPr>
        <w:br/>
      </w:r>
      <w:r w:rsidRPr="000674FE">
        <w:rPr>
          <w:rFonts w:ascii="Times New Roman" w:eastAsia="Times New Roman" w:hAnsi="Times New Roman" w:cs="Times New Roman"/>
          <w:b/>
          <w:bCs/>
          <w:sz w:val="24"/>
          <w:szCs w:val="24"/>
        </w:rPr>
        <w:t>* Constructor:</w:t>
      </w:r>
      <w:r w:rsidRPr="000674FE">
        <w:rPr>
          <w:rFonts w:ascii="Times New Roman" w:eastAsia="Times New Roman" w:hAnsi="Times New Roman" w:cs="Times New Roman"/>
          <w:sz w:val="24"/>
          <w:szCs w:val="24"/>
        </w:rPr>
        <w:t xml:space="preserve"> Constructors call the constructors for its super classes. This process continues until the constructor for </w:t>
      </w:r>
      <w:proofErr w:type="spellStart"/>
      <w:r w:rsidRPr="000674FE">
        <w:rPr>
          <w:rFonts w:ascii="Times New Roman" w:eastAsia="Times New Roman" w:hAnsi="Times New Roman" w:cs="Times New Roman"/>
          <w:sz w:val="24"/>
          <w:szCs w:val="24"/>
        </w:rPr>
        <w:t>java.lang.Object</w:t>
      </w:r>
      <w:proofErr w:type="spellEnd"/>
      <w:r w:rsidRPr="000674FE">
        <w:rPr>
          <w:rFonts w:ascii="Times New Roman" w:eastAsia="Times New Roman" w:hAnsi="Times New Roman" w:cs="Times New Roman"/>
          <w:sz w:val="24"/>
          <w:szCs w:val="24"/>
        </w:rPr>
        <w:t xml:space="preserve"> is called, as </w:t>
      </w:r>
      <w:proofErr w:type="spellStart"/>
      <w:r w:rsidRPr="000674FE">
        <w:rPr>
          <w:rFonts w:ascii="Times New Roman" w:eastAsia="Times New Roman" w:hAnsi="Times New Roman" w:cs="Times New Roman"/>
          <w:sz w:val="24"/>
          <w:szCs w:val="24"/>
        </w:rPr>
        <w:t>java.lang.Object</w:t>
      </w:r>
      <w:proofErr w:type="spellEnd"/>
      <w:r w:rsidRPr="000674FE">
        <w:rPr>
          <w:rFonts w:ascii="Times New Roman" w:eastAsia="Times New Roman" w:hAnsi="Times New Roman" w:cs="Times New Roman"/>
          <w:sz w:val="24"/>
          <w:szCs w:val="24"/>
        </w:rPr>
        <w:t xml:space="preserve"> is the base class for all objects in java. </w:t>
      </w:r>
      <w:r w:rsidRPr="000674FE">
        <w:rPr>
          <w:rFonts w:ascii="Times New Roman" w:eastAsia="Times New Roman" w:hAnsi="Times New Roman" w:cs="Times New Roman"/>
          <w:sz w:val="24"/>
          <w:szCs w:val="24"/>
        </w:rPr>
        <w:br/>
      </w:r>
      <w:r w:rsidRPr="000674FE">
        <w:rPr>
          <w:rFonts w:ascii="Times New Roman" w:eastAsia="Times New Roman" w:hAnsi="Times New Roman" w:cs="Times New Roman"/>
          <w:b/>
          <w:bCs/>
          <w:sz w:val="24"/>
          <w:szCs w:val="24"/>
        </w:rPr>
        <w:t>* Execution:</w:t>
      </w:r>
      <w:r w:rsidRPr="000674FE">
        <w:rPr>
          <w:rFonts w:ascii="Times New Roman" w:eastAsia="Times New Roman" w:hAnsi="Times New Roman" w:cs="Times New Roman"/>
          <w:sz w:val="24"/>
          <w:szCs w:val="24"/>
        </w:rPr>
        <w:t xml:space="preserve"> Before the body of the constructor is executed all instance variable initializes and initialization blocks must get executed. Then the body of the constructor is executed.</w:t>
      </w:r>
    </w:p>
    <w:p w:rsidR="000674FE" w:rsidRDefault="006D6A91" w:rsidP="000674FE">
      <w:pPr>
        <w:pStyle w:val="Heading1"/>
      </w:pPr>
      <w:hyperlink r:id="rId7" w:tooltip="10 Java Exception and Error Interview Questions Answers" w:history="1">
        <w:r w:rsidR="000674FE">
          <w:rPr>
            <w:rStyle w:val="Hyperlink"/>
          </w:rPr>
          <w:t xml:space="preserve">10 Java Exception and Error Interview Questions Answers </w:t>
        </w:r>
      </w:hyperlink>
    </w:p>
    <w:p w:rsidR="000674FE" w:rsidRDefault="000674FE" w:rsidP="000674FE">
      <w:pPr>
        <w:rPr>
          <w:ins w:id="0" w:author="Unknown"/>
        </w:rPr>
      </w:pPr>
      <w:ins w:id="1" w:author="Unknown">
        <w:r>
          <w:rPr>
            <w:rFonts w:ascii="Arial" w:hAnsi="Arial" w:cs="Arial"/>
            <w:bCs/>
            <w:sz w:val="18"/>
            <w:szCs w:val="18"/>
          </w:rPr>
          <w:t xml:space="preserve">You will always see some interview questions from Exception and Error handling in core Java Interviews. Exception handling is an important aspect of Java application development and its key to writing robust, stable Java programs, which makes it natural favorites on interviews. Questions from Error and Exception in Java mostly based on </w:t>
        </w:r>
        <w:r>
          <w:rPr>
            <w:rStyle w:val="ilad"/>
            <w:rFonts w:ascii="Arial" w:hAnsi="Arial" w:cs="Arial"/>
            <w:bCs/>
            <w:sz w:val="18"/>
            <w:szCs w:val="18"/>
          </w:rPr>
          <w:t>concept of</w:t>
        </w:r>
        <w:r>
          <w:rPr>
            <w:rFonts w:ascii="Arial" w:hAnsi="Arial" w:cs="Arial"/>
            <w:bCs/>
            <w:sz w:val="18"/>
            <w:szCs w:val="18"/>
          </w:rPr>
          <w:t xml:space="preserve"> Exception and Error in Java, How to handle </w:t>
        </w:r>
        <w:proofErr w:type="gramStart"/>
        <w:r>
          <w:rPr>
            <w:rFonts w:ascii="Arial" w:hAnsi="Arial" w:cs="Arial"/>
            <w:bCs/>
            <w:sz w:val="18"/>
            <w:szCs w:val="18"/>
          </w:rPr>
          <w:t>Exception ,</w:t>
        </w:r>
        <w:proofErr w:type="gramEnd"/>
        <w:r>
          <w:rPr>
            <w:rFonts w:ascii="Arial" w:hAnsi="Arial" w:cs="Arial"/>
            <w:bCs/>
            <w:sz w:val="18"/>
            <w:szCs w:val="18"/>
          </w:rPr>
          <w:t xml:space="preserve"> </w:t>
        </w:r>
        <w:r w:rsidR="006D6A91">
          <w:rPr>
            <w:rFonts w:ascii="Arial" w:hAnsi="Arial" w:cs="Arial"/>
            <w:bCs/>
            <w:sz w:val="18"/>
            <w:szCs w:val="18"/>
          </w:rPr>
          <w:fldChar w:fldCharType="begin"/>
        </w:r>
        <w:r>
          <w:rPr>
            <w:rFonts w:ascii="Arial" w:hAnsi="Arial" w:cs="Arial"/>
            <w:bCs/>
            <w:sz w:val="18"/>
            <w:szCs w:val="18"/>
          </w:rPr>
          <w:instrText xml:space="preserve"> HYPERLINK "http://javarevisited.blogspot.com/2013/03/0-exception-handling-best-practices-in-Java-Programming.html" </w:instrText>
        </w:r>
        <w:r w:rsidR="006D6A91">
          <w:rPr>
            <w:rFonts w:ascii="Arial" w:hAnsi="Arial" w:cs="Arial"/>
            <w:bCs/>
            <w:sz w:val="18"/>
            <w:szCs w:val="18"/>
          </w:rPr>
          <w:fldChar w:fldCharType="separate"/>
        </w:r>
        <w:r>
          <w:rPr>
            <w:rStyle w:val="Hyperlink"/>
            <w:rFonts w:ascii="Arial" w:hAnsi="Arial" w:cs="Arial"/>
            <w:bCs/>
            <w:sz w:val="18"/>
            <w:szCs w:val="18"/>
          </w:rPr>
          <w:t>best practices to follow during Exception handling</w:t>
        </w:r>
        <w:r w:rsidR="006D6A91">
          <w:rPr>
            <w:rFonts w:ascii="Arial" w:hAnsi="Arial" w:cs="Arial"/>
            <w:bCs/>
            <w:sz w:val="18"/>
            <w:szCs w:val="18"/>
          </w:rPr>
          <w:fldChar w:fldCharType="end"/>
        </w:r>
        <w:r>
          <w:rPr>
            <w:rFonts w:ascii="Arial" w:hAnsi="Arial" w:cs="Arial"/>
            <w:bCs/>
            <w:sz w:val="18"/>
            <w:szCs w:val="18"/>
          </w:rPr>
          <w:t xml:space="preserve"> etc. Though multithreading, garbage collection, JVM concepts and questions from object oriented design rules these </w:t>
        </w:r>
        <w:proofErr w:type="gramStart"/>
        <w:r>
          <w:rPr>
            <w:rFonts w:ascii="Arial" w:hAnsi="Arial" w:cs="Arial"/>
            <w:bCs/>
            <w:sz w:val="18"/>
            <w:szCs w:val="18"/>
          </w:rPr>
          <w:t>interviews,</w:t>
        </w:r>
        <w:proofErr w:type="gramEnd"/>
        <w:r>
          <w:rPr>
            <w:rFonts w:ascii="Arial" w:hAnsi="Arial" w:cs="Arial"/>
            <w:bCs/>
            <w:sz w:val="18"/>
            <w:szCs w:val="18"/>
          </w:rPr>
          <w:t xml:space="preserve"> you should always expect and prepare some questions on effective error handling. Some Interviewer also  test debugging skill of programmers, as resolving </w:t>
        </w:r>
        <w:r>
          <w:rPr>
            <w:rStyle w:val="ilad"/>
            <w:rFonts w:ascii="Arial" w:hAnsi="Arial" w:cs="Arial"/>
            <w:bCs/>
            <w:sz w:val="18"/>
            <w:szCs w:val="18"/>
          </w:rPr>
          <w:t>Exceptions</w:t>
        </w:r>
        <w:r>
          <w:rPr>
            <w:rFonts w:ascii="Arial" w:hAnsi="Arial" w:cs="Arial"/>
            <w:bCs/>
            <w:sz w:val="18"/>
            <w:szCs w:val="18"/>
          </w:rPr>
          <w:t xml:space="preserve"> quickly is another trait of solid Java programming knowledge. If programmer is familiar with infamous and dodgy </w:t>
        </w:r>
        <w:r w:rsidR="006D6A91">
          <w:rPr>
            <w:rFonts w:ascii="Arial" w:hAnsi="Arial" w:cs="Arial"/>
            <w:bCs/>
            <w:sz w:val="18"/>
            <w:szCs w:val="18"/>
          </w:rPr>
          <w:fldChar w:fldCharType="begin"/>
        </w:r>
        <w:r>
          <w:rPr>
            <w:rFonts w:ascii="Arial" w:hAnsi="Arial" w:cs="Arial"/>
            <w:bCs/>
            <w:sz w:val="18"/>
            <w:szCs w:val="18"/>
          </w:rPr>
          <w:instrText xml:space="preserve"> HYPERLINK "http://javarevisited.blogspot.com/2011/08/classnotfoundexception-in-java-example.html" </w:instrText>
        </w:r>
        <w:r w:rsidR="006D6A91">
          <w:rPr>
            <w:rFonts w:ascii="Arial" w:hAnsi="Arial" w:cs="Arial"/>
            <w:bCs/>
            <w:sz w:val="18"/>
            <w:szCs w:val="18"/>
          </w:rPr>
          <w:fldChar w:fldCharType="separate"/>
        </w:r>
        <w:proofErr w:type="spellStart"/>
        <w:r>
          <w:rPr>
            <w:rStyle w:val="Hyperlink"/>
            <w:rFonts w:ascii="Arial" w:hAnsi="Arial" w:cs="Arial"/>
            <w:bCs/>
            <w:sz w:val="18"/>
            <w:szCs w:val="18"/>
          </w:rPr>
          <w:t>ClassNotFoundException</w:t>
        </w:r>
        <w:proofErr w:type="spellEnd"/>
        <w:r w:rsidR="006D6A91">
          <w:rPr>
            <w:rFonts w:ascii="Arial" w:hAnsi="Arial" w:cs="Arial"/>
            <w:bCs/>
            <w:sz w:val="18"/>
            <w:szCs w:val="18"/>
          </w:rPr>
          <w:fldChar w:fldCharType="end"/>
        </w:r>
        <w:r>
          <w:rPr>
            <w:rFonts w:ascii="Arial" w:hAnsi="Arial" w:cs="Arial"/>
            <w:bCs/>
            <w:sz w:val="18"/>
            <w:szCs w:val="18"/>
          </w:rPr>
          <w:t xml:space="preserve"> or </w:t>
        </w:r>
        <w:r w:rsidR="006D6A91">
          <w:rPr>
            <w:rFonts w:ascii="Arial" w:hAnsi="Arial" w:cs="Arial"/>
            <w:bCs/>
            <w:sz w:val="18"/>
            <w:szCs w:val="18"/>
          </w:rPr>
          <w:fldChar w:fldCharType="begin"/>
        </w:r>
        <w:r>
          <w:rPr>
            <w:rFonts w:ascii="Arial" w:hAnsi="Arial" w:cs="Arial"/>
            <w:bCs/>
            <w:sz w:val="18"/>
            <w:szCs w:val="18"/>
          </w:rPr>
          <w:instrText xml:space="preserve"> HYPERLINK "http://javarevisited.blogspot.com/2012/01/tomcat-javalangoutofmemoryerror-permgen.html" </w:instrText>
        </w:r>
        <w:r w:rsidR="006D6A91">
          <w:rPr>
            <w:rFonts w:ascii="Arial" w:hAnsi="Arial" w:cs="Arial"/>
            <w:bCs/>
            <w:sz w:val="18"/>
            <w:szCs w:val="18"/>
          </w:rPr>
          <w:fldChar w:fldCharType="separate"/>
        </w:r>
        <w:proofErr w:type="spellStart"/>
        <w:r>
          <w:rPr>
            <w:rStyle w:val="Hyperlink"/>
            <w:rFonts w:ascii="Arial" w:hAnsi="Arial" w:cs="Arial"/>
            <w:bCs/>
            <w:sz w:val="18"/>
            <w:szCs w:val="18"/>
          </w:rPr>
          <w:t>OutOfMemoryError</w:t>
        </w:r>
        <w:proofErr w:type="spellEnd"/>
        <w:r w:rsidR="006D6A91">
          <w:rPr>
            <w:rFonts w:ascii="Arial" w:hAnsi="Arial" w:cs="Arial"/>
            <w:bCs/>
            <w:sz w:val="18"/>
            <w:szCs w:val="18"/>
          </w:rPr>
          <w:fldChar w:fldCharType="end"/>
        </w:r>
        <w:r>
          <w:rPr>
            <w:rFonts w:ascii="Arial" w:hAnsi="Arial" w:cs="Arial"/>
            <w:bCs/>
            <w:sz w:val="18"/>
            <w:szCs w:val="18"/>
          </w:rPr>
          <w:t xml:space="preserve">, there is a good chance that he has some good </w:t>
        </w:r>
        <w:r>
          <w:rPr>
            <w:rStyle w:val="ilad"/>
            <w:rFonts w:ascii="Arial" w:hAnsi="Arial" w:cs="Arial"/>
            <w:bCs/>
            <w:sz w:val="18"/>
            <w:szCs w:val="18"/>
          </w:rPr>
          <w:t>practical</w:t>
        </w:r>
        <w:r>
          <w:rPr>
            <w:rFonts w:ascii="Arial" w:hAnsi="Arial" w:cs="Arial"/>
            <w:bCs/>
            <w:sz w:val="18"/>
            <w:szCs w:val="18"/>
          </w:rPr>
          <w:t xml:space="preserve"> experience under his belt. In this article we </w:t>
        </w:r>
        <w:r>
          <w:rPr>
            <w:rStyle w:val="ilad"/>
            <w:rFonts w:ascii="Arial" w:hAnsi="Arial" w:cs="Arial"/>
            <w:bCs/>
            <w:sz w:val="18"/>
            <w:szCs w:val="18"/>
          </w:rPr>
          <w:t>will see</w:t>
        </w:r>
        <w:r>
          <w:rPr>
            <w:rFonts w:ascii="Arial" w:hAnsi="Arial" w:cs="Arial"/>
            <w:bCs/>
            <w:sz w:val="18"/>
            <w:szCs w:val="18"/>
          </w:rPr>
          <w:t xml:space="preserve"> some Java Error and Exception </w:t>
        </w:r>
        <w:r>
          <w:rPr>
            <w:rStyle w:val="ilad"/>
            <w:rFonts w:ascii="Arial" w:hAnsi="Arial" w:cs="Arial"/>
            <w:bCs/>
            <w:sz w:val="18"/>
            <w:szCs w:val="18"/>
          </w:rPr>
          <w:t>interview questions asked</w:t>
        </w:r>
        <w:r>
          <w:rPr>
            <w:rFonts w:ascii="Arial" w:hAnsi="Arial" w:cs="Arial"/>
            <w:bCs/>
            <w:sz w:val="18"/>
            <w:szCs w:val="18"/>
          </w:rPr>
          <w:t xml:space="preserve"> to fresher, </w:t>
        </w:r>
        <w:r>
          <w:rPr>
            <w:rStyle w:val="ilad"/>
            <w:rFonts w:ascii="Arial" w:hAnsi="Arial" w:cs="Arial"/>
            <w:bCs/>
            <w:sz w:val="18"/>
            <w:szCs w:val="18"/>
          </w:rPr>
          <w:t>experienced</w:t>
        </w:r>
        <w:r>
          <w:rPr>
            <w:rFonts w:ascii="Arial" w:hAnsi="Arial" w:cs="Arial"/>
            <w:bCs/>
            <w:sz w:val="18"/>
            <w:szCs w:val="18"/>
          </w:rPr>
          <w:t xml:space="preserve"> and senior Java developers in Java J2EE interviews.</w:t>
        </w:r>
      </w:ins>
    </w:p>
    <w:p w:rsidR="000674FE" w:rsidRDefault="000674FE" w:rsidP="000674FE">
      <w:pPr>
        <w:rPr>
          <w:ins w:id="2" w:author="Unknown"/>
        </w:rPr>
      </w:pPr>
      <w:bookmarkStart w:id="3" w:name="more"/>
      <w:bookmarkEnd w:id="3"/>
    </w:p>
    <w:p w:rsidR="000674FE" w:rsidRDefault="000674FE" w:rsidP="000674FE">
      <w:pPr>
        <w:rPr>
          <w:ins w:id="4" w:author="Unknown"/>
        </w:rPr>
      </w:pPr>
    </w:p>
    <w:p w:rsidR="000674FE" w:rsidRDefault="000674FE" w:rsidP="000674FE">
      <w:pPr>
        <w:pStyle w:val="Heading2"/>
        <w:rPr>
          <w:ins w:id="5" w:author="Unknown"/>
        </w:rPr>
      </w:pPr>
      <w:ins w:id="6" w:author="Unknown">
        <w:r>
          <w:rPr>
            <w:b w:val="0"/>
            <w:iCs/>
            <w:u w:val="single"/>
          </w:rPr>
          <w:t>Java Exception and Error Interview Questions</w:t>
        </w:r>
      </w:ins>
    </w:p>
    <w:p w:rsidR="000674FE" w:rsidRDefault="000674FE" w:rsidP="000674FE">
      <w:pPr>
        <w:rPr>
          <w:ins w:id="7" w:author="Unknown"/>
        </w:rPr>
      </w:pPr>
      <w:r>
        <w:rPr>
          <w:noProof/>
          <w:color w:val="0000FF"/>
        </w:rPr>
        <w:drawing>
          <wp:inline distT="0" distB="0" distL="0" distR="0">
            <wp:extent cx="381000" cy="381000"/>
            <wp:effectExtent l="19050" t="0" r="0" b="0"/>
            <wp:docPr id="49" name="Picture 49" descr="Java Exception and Error Interview Question Answer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Java Exception and Error Interview Question Answers">
                      <a:hlinkClick r:id="rId8"/>
                    </pic:cNvPr>
                    <pic:cNvPicPr>
                      <a:picLocks noChangeAspect="1" noChangeArrowheads="1"/>
                    </pic:cNvPicPr>
                  </pic:nvPicPr>
                  <pic:blipFill>
                    <a:blip r:embed="rId9"/>
                    <a:srcRect/>
                    <a:stretch>
                      <a:fillRect/>
                    </a:stretch>
                  </pic:blipFill>
                  <pic:spPr bwMode="auto">
                    <a:xfrm>
                      <a:off x="0" y="0"/>
                      <a:ext cx="381000" cy="381000"/>
                    </a:xfrm>
                    <a:prstGeom prst="rect">
                      <a:avLst/>
                    </a:prstGeom>
                    <a:noFill/>
                    <a:ln w="9525">
                      <a:noFill/>
                      <a:miter lim="800000"/>
                      <a:headEnd/>
                      <a:tailEnd/>
                    </a:ln>
                  </pic:spPr>
                </pic:pic>
              </a:graphicData>
            </a:graphic>
          </wp:inline>
        </w:drawing>
      </w:r>
      <w:ins w:id="8" w:author="Unknown">
        <w:r>
          <w:rPr>
            <w:rFonts w:ascii="Arial" w:hAnsi="Arial" w:cs="Arial"/>
            <w:bCs/>
            <w:sz w:val="18"/>
            <w:szCs w:val="18"/>
          </w:rPr>
          <w:t xml:space="preserve">Here is my list of frequently asked questions from Java Error and Exception topics in various programming interviews to Java and J2EE developers.  I have also shared my answers for these questions for quick revision, and provided source for more in depth understanding. I have tried to include questions of various difficulty </w:t>
        </w:r>
        <w:proofErr w:type="gramStart"/>
        <w:r>
          <w:rPr>
            <w:rFonts w:ascii="Arial" w:hAnsi="Arial" w:cs="Arial"/>
            <w:bCs/>
            <w:sz w:val="18"/>
            <w:szCs w:val="18"/>
          </w:rPr>
          <w:t>level</w:t>
        </w:r>
        <w:proofErr w:type="gramEnd"/>
        <w:r>
          <w:rPr>
            <w:rFonts w:ascii="Arial" w:hAnsi="Arial" w:cs="Arial"/>
            <w:bCs/>
            <w:sz w:val="18"/>
            <w:szCs w:val="18"/>
          </w:rPr>
          <w:t xml:space="preserve">, including simplest of simple for </w:t>
        </w:r>
        <w:proofErr w:type="spellStart"/>
        <w:r>
          <w:rPr>
            <w:rFonts w:ascii="Arial" w:hAnsi="Arial" w:cs="Arial"/>
            <w:bCs/>
            <w:sz w:val="18"/>
            <w:szCs w:val="18"/>
          </w:rPr>
          <w:t>freshers</w:t>
        </w:r>
        <w:proofErr w:type="spellEnd"/>
        <w:r>
          <w:rPr>
            <w:rFonts w:ascii="Arial" w:hAnsi="Arial" w:cs="Arial"/>
            <w:bCs/>
            <w:sz w:val="18"/>
            <w:szCs w:val="18"/>
          </w:rPr>
          <w:t xml:space="preserve"> and some tricky questions </w:t>
        </w:r>
        <w:r>
          <w:rPr>
            <w:rStyle w:val="ilad"/>
            <w:rFonts w:ascii="Arial" w:hAnsi="Arial" w:cs="Arial"/>
            <w:bCs/>
            <w:sz w:val="18"/>
            <w:szCs w:val="18"/>
          </w:rPr>
          <w:t>for senior</w:t>
        </w:r>
        <w:r>
          <w:rPr>
            <w:rFonts w:ascii="Arial" w:hAnsi="Arial" w:cs="Arial"/>
            <w:bCs/>
            <w:sz w:val="18"/>
            <w:szCs w:val="18"/>
          </w:rPr>
          <w:t xml:space="preserve"> Java developers. If you think, there is a good question, which is not included in this list, </w:t>
        </w:r>
        <w:proofErr w:type="gramStart"/>
        <w:r>
          <w:rPr>
            <w:rFonts w:ascii="Arial" w:hAnsi="Arial" w:cs="Arial"/>
            <w:bCs/>
            <w:sz w:val="18"/>
            <w:szCs w:val="18"/>
          </w:rPr>
          <w:t>please</w:t>
        </w:r>
        <w:proofErr w:type="gramEnd"/>
        <w:r>
          <w:rPr>
            <w:rFonts w:ascii="Arial" w:hAnsi="Arial" w:cs="Arial"/>
            <w:bCs/>
            <w:sz w:val="18"/>
            <w:szCs w:val="18"/>
          </w:rPr>
          <w:t xml:space="preserve"> feel free to share it via comment. You can also share error handling questions asked to you on interviews or any question, for which you don’t know the answer. </w:t>
        </w:r>
      </w:ins>
    </w:p>
    <w:p w:rsidR="000674FE" w:rsidRDefault="000674FE" w:rsidP="000674FE">
      <w:pPr>
        <w:rPr>
          <w:ins w:id="9" w:author="Unknown"/>
        </w:rPr>
      </w:pPr>
    </w:p>
    <w:p w:rsidR="000674FE" w:rsidRDefault="000674FE" w:rsidP="000674FE">
      <w:pPr>
        <w:rPr>
          <w:ins w:id="10" w:author="Unknown"/>
        </w:rPr>
      </w:pPr>
    </w:p>
    <w:p w:rsidR="000674FE" w:rsidRDefault="000674FE" w:rsidP="000674FE">
      <w:pPr>
        <w:rPr>
          <w:ins w:id="11" w:author="Unknown"/>
        </w:rPr>
      </w:pPr>
      <w:ins w:id="12" w:author="Unknown">
        <w:r>
          <w:rPr>
            <w:rFonts w:ascii="Arial" w:hAnsi="Arial" w:cs="Arial"/>
            <w:b/>
            <w:bCs/>
            <w:sz w:val="18"/>
            <w:szCs w:val="18"/>
          </w:rPr>
          <w:t>1) What is Exception in Java?</w:t>
        </w:r>
      </w:ins>
    </w:p>
    <w:p w:rsidR="000674FE" w:rsidRDefault="000674FE" w:rsidP="000674FE">
      <w:pPr>
        <w:rPr>
          <w:ins w:id="13" w:author="Unknown"/>
        </w:rPr>
      </w:pPr>
      <w:ins w:id="14" w:author="Unknown">
        <w:r>
          <w:rPr>
            <w:rFonts w:ascii="Arial" w:hAnsi="Arial" w:cs="Arial"/>
            <w:bCs/>
            <w:sz w:val="18"/>
            <w:szCs w:val="18"/>
          </w:rPr>
          <w:t xml:space="preserve">This is always been first interview question on Exception and mostly asked on fresher level interviews. I haven't seen anybody asking about what is Exception in senior and experienced level interviews, but this is quite popular at entry level. In simple word Exception is Java’s way to convey both system and programming errors. In Java Exception feature is implemented by using class like </w:t>
        </w:r>
        <w:proofErr w:type="spellStart"/>
        <w:r>
          <w:rPr>
            <w:rFonts w:ascii="Courier New" w:hAnsi="Courier New" w:cs="Courier New"/>
            <w:bCs/>
            <w:sz w:val="18"/>
            <w:szCs w:val="18"/>
          </w:rPr>
          <w:t>Throwable</w:t>
        </w:r>
        <w:proofErr w:type="spellEnd"/>
        <w:r>
          <w:rPr>
            <w:rFonts w:ascii="Arial" w:hAnsi="Arial" w:cs="Arial"/>
            <w:bCs/>
            <w:sz w:val="18"/>
            <w:szCs w:val="18"/>
          </w:rPr>
          <w:t xml:space="preserve">, </w:t>
        </w:r>
        <w:r>
          <w:rPr>
            <w:rFonts w:ascii="Courier New" w:hAnsi="Courier New" w:cs="Courier New"/>
            <w:bCs/>
            <w:sz w:val="18"/>
            <w:szCs w:val="18"/>
          </w:rPr>
          <w:t>Exception</w:t>
        </w:r>
        <w:r>
          <w:rPr>
            <w:rFonts w:ascii="Arial" w:hAnsi="Arial" w:cs="Arial"/>
            <w:bCs/>
            <w:sz w:val="18"/>
            <w:szCs w:val="18"/>
          </w:rPr>
          <w:t xml:space="preserve">, </w:t>
        </w:r>
        <w:proofErr w:type="spellStart"/>
        <w:r>
          <w:rPr>
            <w:rFonts w:ascii="Courier New" w:hAnsi="Courier New" w:cs="Courier New"/>
            <w:bCs/>
            <w:sz w:val="18"/>
            <w:szCs w:val="18"/>
          </w:rPr>
          <w:t>RuntimeException</w:t>
        </w:r>
        <w:proofErr w:type="spellEnd"/>
        <w:r>
          <w:rPr>
            <w:rFonts w:ascii="Arial" w:hAnsi="Arial" w:cs="Arial"/>
            <w:bCs/>
            <w:sz w:val="18"/>
            <w:szCs w:val="18"/>
          </w:rPr>
          <w:t xml:space="preserve"> and keywords like </w:t>
        </w:r>
        <w:r>
          <w:rPr>
            <w:rFonts w:ascii="Courier New" w:hAnsi="Courier New" w:cs="Courier New"/>
            <w:bCs/>
            <w:sz w:val="18"/>
            <w:szCs w:val="18"/>
          </w:rPr>
          <w:t>throw</w:t>
        </w:r>
        <w:r>
          <w:rPr>
            <w:rFonts w:ascii="Arial" w:hAnsi="Arial" w:cs="Arial"/>
            <w:bCs/>
            <w:sz w:val="18"/>
            <w:szCs w:val="18"/>
          </w:rPr>
          <w:t xml:space="preserve">, </w:t>
        </w:r>
        <w:r>
          <w:rPr>
            <w:rFonts w:ascii="Courier New" w:hAnsi="Courier New" w:cs="Courier New"/>
            <w:bCs/>
            <w:sz w:val="18"/>
            <w:szCs w:val="18"/>
          </w:rPr>
          <w:t>throws</w:t>
        </w:r>
        <w:r>
          <w:rPr>
            <w:rFonts w:ascii="Arial" w:hAnsi="Arial" w:cs="Arial"/>
            <w:bCs/>
            <w:sz w:val="18"/>
            <w:szCs w:val="18"/>
          </w:rPr>
          <w:t xml:space="preserve">, </w:t>
        </w:r>
        <w:r>
          <w:rPr>
            <w:rFonts w:ascii="Courier New" w:hAnsi="Courier New" w:cs="Courier New"/>
            <w:bCs/>
            <w:sz w:val="18"/>
            <w:szCs w:val="18"/>
          </w:rPr>
          <w:t>try</w:t>
        </w:r>
        <w:r>
          <w:rPr>
            <w:rFonts w:ascii="Arial" w:hAnsi="Arial" w:cs="Arial"/>
            <w:bCs/>
            <w:sz w:val="18"/>
            <w:szCs w:val="18"/>
          </w:rPr>
          <w:t xml:space="preserve">, </w:t>
        </w:r>
        <w:r>
          <w:rPr>
            <w:rFonts w:ascii="Courier New" w:hAnsi="Courier New" w:cs="Courier New"/>
            <w:bCs/>
            <w:sz w:val="18"/>
            <w:szCs w:val="18"/>
          </w:rPr>
          <w:t>catch</w:t>
        </w:r>
        <w:r>
          <w:rPr>
            <w:rFonts w:ascii="Arial" w:hAnsi="Arial" w:cs="Arial"/>
            <w:bCs/>
            <w:sz w:val="18"/>
            <w:szCs w:val="18"/>
          </w:rPr>
          <w:t xml:space="preserve"> and </w:t>
        </w:r>
        <w:r>
          <w:rPr>
            <w:rFonts w:ascii="Courier New" w:hAnsi="Courier New" w:cs="Courier New"/>
            <w:bCs/>
            <w:sz w:val="18"/>
            <w:szCs w:val="18"/>
          </w:rPr>
          <w:t>finally</w:t>
        </w:r>
        <w:r>
          <w:rPr>
            <w:rFonts w:ascii="Arial" w:hAnsi="Arial" w:cs="Arial"/>
            <w:bCs/>
            <w:sz w:val="18"/>
            <w:szCs w:val="18"/>
          </w:rPr>
          <w:t xml:space="preserve">. All Exception </w:t>
        </w:r>
        <w:proofErr w:type="gramStart"/>
        <w:r>
          <w:rPr>
            <w:rFonts w:ascii="Arial" w:hAnsi="Arial" w:cs="Arial"/>
            <w:bCs/>
            <w:sz w:val="18"/>
            <w:szCs w:val="18"/>
          </w:rPr>
          <w:t>are</w:t>
        </w:r>
        <w:proofErr w:type="gramEnd"/>
        <w:r>
          <w:rPr>
            <w:rFonts w:ascii="Arial" w:hAnsi="Arial" w:cs="Arial"/>
            <w:bCs/>
            <w:sz w:val="18"/>
            <w:szCs w:val="18"/>
          </w:rPr>
          <w:t xml:space="preserve"> derived </w:t>
        </w:r>
        <w:proofErr w:type="spellStart"/>
        <w:r>
          <w:rPr>
            <w:rFonts w:ascii="Arial" w:hAnsi="Arial" w:cs="Arial"/>
            <w:bCs/>
            <w:sz w:val="18"/>
            <w:szCs w:val="18"/>
          </w:rPr>
          <w:t>form</w:t>
        </w:r>
        <w:proofErr w:type="spellEnd"/>
        <w:r>
          <w:rPr>
            <w:rFonts w:ascii="Arial" w:hAnsi="Arial" w:cs="Arial"/>
            <w:bCs/>
            <w:sz w:val="18"/>
            <w:szCs w:val="18"/>
          </w:rPr>
          <w:t xml:space="preserve"> </w:t>
        </w:r>
        <w:proofErr w:type="spellStart"/>
        <w:r>
          <w:rPr>
            <w:rFonts w:ascii="Courier New" w:hAnsi="Courier New" w:cs="Courier New"/>
            <w:bCs/>
            <w:sz w:val="18"/>
            <w:szCs w:val="18"/>
          </w:rPr>
          <w:t>Throwable</w:t>
        </w:r>
        <w:proofErr w:type="spellEnd"/>
        <w:r>
          <w:rPr>
            <w:rFonts w:ascii="Arial" w:hAnsi="Arial" w:cs="Arial"/>
            <w:bCs/>
            <w:sz w:val="18"/>
            <w:szCs w:val="18"/>
          </w:rPr>
          <w:t xml:space="preserve"> class. </w:t>
        </w:r>
        <w:proofErr w:type="spellStart"/>
        <w:r>
          <w:rPr>
            <w:rFonts w:ascii="Arial" w:hAnsi="Arial" w:cs="Arial"/>
            <w:bCs/>
            <w:sz w:val="18"/>
            <w:szCs w:val="18"/>
          </w:rPr>
          <w:t>Throwable</w:t>
        </w:r>
        <w:proofErr w:type="spellEnd"/>
        <w:r>
          <w:rPr>
            <w:rFonts w:ascii="Arial" w:hAnsi="Arial" w:cs="Arial"/>
            <w:bCs/>
            <w:sz w:val="18"/>
            <w:szCs w:val="18"/>
          </w:rPr>
          <w:t xml:space="preserve"> further divides errors in too category one is </w:t>
        </w:r>
        <w:proofErr w:type="spellStart"/>
        <w:r>
          <w:rPr>
            <w:rFonts w:ascii="Courier New" w:hAnsi="Courier New" w:cs="Courier New"/>
            <w:bCs/>
            <w:sz w:val="18"/>
            <w:szCs w:val="18"/>
          </w:rPr>
          <w:t>java.lang.Exception</w:t>
        </w:r>
        <w:proofErr w:type="spellEnd"/>
        <w:r>
          <w:rPr>
            <w:rFonts w:ascii="Arial" w:hAnsi="Arial" w:cs="Arial"/>
            <w:bCs/>
            <w:sz w:val="18"/>
            <w:szCs w:val="18"/>
          </w:rPr>
          <w:t xml:space="preserve"> and other is </w:t>
        </w:r>
        <w:proofErr w:type="spellStart"/>
        <w:r>
          <w:rPr>
            <w:rFonts w:ascii="Courier New" w:hAnsi="Courier New" w:cs="Courier New"/>
            <w:bCs/>
            <w:sz w:val="18"/>
            <w:szCs w:val="18"/>
          </w:rPr>
          <w:t>java.lang.Error</w:t>
        </w:r>
        <w:proofErr w:type="spellEnd"/>
        <w:r>
          <w:rPr>
            <w:rFonts w:ascii="Arial" w:hAnsi="Arial" w:cs="Arial"/>
            <w:bCs/>
            <w:sz w:val="18"/>
            <w:szCs w:val="18"/>
          </w:rPr>
          <w:t xml:space="preserve">.  </w:t>
        </w:r>
        <w:proofErr w:type="spellStart"/>
        <w:proofErr w:type="gramStart"/>
        <w:r>
          <w:rPr>
            <w:rFonts w:ascii="Courier New" w:hAnsi="Courier New" w:cs="Courier New"/>
            <w:bCs/>
            <w:sz w:val="18"/>
            <w:szCs w:val="18"/>
          </w:rPr>
          <w:t>java.lang.Error</w:t>
        </w:r>
        <w:proofErr w:type="spellEnd"/>
        <w:proofErr w:type="gramEnd"/>
        <w:r>
          <w:rPr>
            <w:rFonts w:ascii="Arial" w:hAnsi="Arial" w:cs="Arial"/>
            <w:bCs/>
            <w:sz w:val="18"/>
            <w:szCs w:val="18"/>
          </w:rPr>
          <w:t xml:space="preserve"> deals with system errors like </w:t>
        </w:r>
        <w:proofErr w:type="spellStart"/>
        <w:r>
          <w:rPr>
            <w:rFonts w:ascii="Courier New" w:hAnsi="Courier New" w:cs="Courier New"/>
            <w:bCs/>
            <w:sz w:val="18"/>
            <w:szCs w:val="18"/>
          </w:rPr>
          <w:t>java.lang.StackOverFlowError</w:t>
        </w:r>
        <w:proofErr w:type="spellEnd"/>
        <w:r>
          <w:rPr>
            <w:rFonts w:ascii="Arial" w:hAnsi="Arial" w:cs="Arial"/>
            <w:bCs/>
            <w:sz w:val="18"/>
            <w:szCs w:val="18"/>
          </w:rPr>
          <w:t xml:space="preserve"> or </w:t>
        </w:r>
        <w:r w:rsidR="006D6A91">
          <w:rPr>
            <w:rFonts w:ascii="Arial" w:hAnsi="Arial" w:cs="Arial"/>
            <w:bCs/>
            <w:sz w:val="18"/>
            <w:szCs w:val="18"/>
          </w:rPr>
          <w:fldChar w:fldCharType="begin"/>
        </w:r>
        <w:r>
          <w:rPr>
            <w:rFonts w:ascii="Arial" w:hAnsi="Arial" w:cs="Arial"/>
            <w:bCs/>
            <w:sz w:val="18"/>
            <w:szCs w:val="18"/>
          </w:rPr>
          <w:instrText xml:space="preserve"> HYPERLINK "http://javarevisited.blogspot.com/2011/09/javalangoutofmemoryerror-permgen-space.html" </w:instrText>
        </w:r>
        <w:r w:rsidR="006D6A91">
          <w:rPr>
            <w:rFonts w:ascii="Arial" w:hAnsi="Arial" w:cs="Arial"/>
            <w:bCs/>
            <w:sz w:val="18"/>
            <w:szCs w:val="18"/>
          </w:rPr>
          <w:fldChar w:fldCharType="separate"/>
        </w:r>
        <w:proofErr w:type="spellStart"/>
        <w:r>
          <w:rPr>
            <w:rStyle w:val="Hyperlink"/>
            <w:rFonts w:ascii="Arial" w:hAnsi="Arial" w:cs="Arial"/>
            <w:bCs/>
            <w:sz w:val="18"/>
            <w:szCs w:val="18"/>
          </w:rPr>
          <w:t>Java.lang.OutOfMemoryError</w:t>
        </w:r>
        <w:proofErr w:type="spellEnd"/>
        <w:r w:rsidR="006D6A91">
          <w:rPr>
            <w:rFonts w:ascii="Arial" w:hAnsi="Arial" w:cs="Arial"/>
            <w:bCs/>
            <w:sz w:val="18"/>
            <w:szCs w:val="18"/>
          </w:rPr>
          <w:fldChar w:fldCharType="end"/>
        </w:r>
        <w:r>
          <w:rPr>
            <w:rFonts w:ascii="Arial" w:hAnsi="Arial" w:cs="Arial"/>
            <w:bCs/>
            <w:sz w:val="18"/>
            <w:szCs w:val="18"/>
          </w:rPr>
          <w:t xml:space="preserve"> while Exception is mostly used to deal with programming mistakes, non availability of requested resource etc.</w:t>
        </w:r>
      </w:ins>
    </w:p>
    <w:p w:rsidR="000674FE" w:rsidRDefault="000674FE" w:rsidP="000674FE">
      <w:pPr>
        <w:rPr>
          <w:ins w:id="15" w:author="Unknown"/>
        </w:rPr>
      </w:pPr>
    </w:p>
    <w:p w:rsidR="000674FE" w:rsidRDefault="000674FE" w:rsidP="000674FE">
      <w:pPr>
        <w:rPr>
          <w:ins w:id="16" w:author="Unknown"/>
        </w:rPr>
      </w:pPr>
      <w:ins w:id="17" w:author="Unknown">
        <w:r>
          <w:rPr>
            <w:rFonts w:ascii="Arial" w:hAnsi="Arial" w:cs="Arial"/>
            <w:b/>
            <w:bCs/>
            <w:sz w:val="18"/>
            <w:szCs w:val="18"/>
          </w:rPr>
          <w:t xml:space="preserve">2) What is difference between </w:t>
        </w:r>
        <w:r>
          <w:rPr>
            <w:rStyle w:val="ilad"/>
            <w:rFonts w:ascii="Arial" w:hAnsi="Arial" w:cs="Arial"/>
            <w:b/>
            <w:bCs/>
            <w:sz w:val="18"/>
            <w:szCs w:val="18"/>
          </w:rPr>
          <w:t>Checked</w:t>
        </w:r>
        <w:r>
          <w:rPr>
            <w:rFonts w:ascii="Arial" w:hAnsi="Arial" w:cs="Arial"/>
            <w:b/>
            <w:bCs/>
            <w:sz w:val="18"/>
            <w:szCs w:val="18"/>
          </w:rPr>
          <w:t xml:space="preserve"> and Unchecked Exception in </w:t>
        </w:r>
        <w:proofErr w:type="gramStart"/>
        <w:r>
          <w:rPr>
            <w:rFonts w:ascii="Arial" w:hAnsi="Arial" w:cs="Arial"/>
            <w:b/>
            <w:bCs/>
            <w:sz w:val="18"/>
            <w:szCs w:val="18"/>
          </w:rPr>
          <w:t>Java ?</w:t>
        </w:r>
        <w:proofErr w:type="gramEnd"/>
      </w:ins>
    </w:p>
    <w:p w:rsidR="000674FE" w:rsidRDefault="000674FE" w:rsidP="000674FE">
      <w:pPr>
        <w:rPr>
          <w:ins w:id="18" w:author="Unknown"/>
        </w:rPr>
      </w:pPr>
      <w:ins w:id="19" w:author="Unknown">
        <w:r>
          <w:rPr>
            <w:rFonts w:ascii="Arial" w:hAnsi="Arial" w:cs="Arial"/>
            <w:bCs/>
            <w:sz w:val="18"/>
            <w:szCs w:val="18"/>
          </w:rPr>
          <w:t xml:space="preserve">This is another popular Java Exception interview question appears in almost all level of Java interviews. Main difference between Checked and Unchecked Exception lies in there handling. Checked Exception requires to be handled at compile time using </w:t>
        </w:r>
        <w:r>
          <w:rPr>
            <w:rFonts w:ascii="Courier New" w:hAnsi="Courier New" w:cs="Courier New"/>
            <w:bCs/>
            <w:sz w:val="18"/>
            <w:szCs w:val="18"/>
          </w:rPr>
          <w:t>try</w:t>
        </w:r>
        <w:r>
          <w:rPr>
            <w:rFonts w:ascii="Arial" w:hAnsi="Arial" w:cs="Arial"/>
            <w:bCs/>
            <w:sz w:val="18"/>
            <w:szCs w:val="18"/>
          </w:rPr>
          <w:t xml:space="preserve">, </w:t>
        </w:r>
        <w:r>
          <w:rPr>
            <w:rFonts w:ascii="Courier New" w:hAnsi="Courier New" w:cs="Courier New"/>
            <w:bCs/>
            <w:sz w:val="18"/>
            <w:szCs w:val="18"/>
          </w:rPr>
          <w:t>catch</w:t>
        </w:r>
        <w:r>
          <w:rPr>
            <w:rFonts w:ascii="Arial" w:hAnsi="Arial" w:cs="Arial"/>
            <w:bCs/>
            <w:sz w:val="18"/>
            <w:szCs w:val="18"/>
          </w:rPr>
          <w:t xml:space="preserve"> and </w:t>
        </w:r>
        <w:r>
          <w:rPr>
            <w:rFonts w:ascii="Courier New" w:hAnsi="Courier New" w:cs="Courier New"/>
            <w:bCs/>
            <w:sz w:val="18"/>
            <w:szCs w:val="18"/>
          </w:rPr>
          <w:t>finally</w:t>
        </w:r>
        <w:r>
          <w:rPr>
            <w:rFonts w:ascii="Arial" w:hAnsi="Arial" w:cs="Arial"/>
            <w:bCs/>
            <w:sz w:val="18"/>
            <w:szCs w:val="18"/>
          </w:rPr>
          <w:t xml:space="preserve"> keywords or else compiler will flag error. This is not a requirement for Unchecked Exceptions. Also all exceptions derived from </w:t>
        </w:r>
        <w:proofErr w:type="spellStart"/>
        <w:r>
          <w:rPr>
            <w:rFonts w:ascii="Courier New" w:hAnsi="Courier New" w:cs="Courier New"/>
            <w:bCs/>
            <w:sz w:val="18"/>
            <w:szCs w:val="18"/>
          </w:rPr>
          <w:t>java.lang.Exception</w:t>
        </w:r>
        <w:proofErr w:type="spellEnd"/>
        <w:r>
          <w:rPr>
            <w:rFonts w:ascii="Arial" w:hAnsi="Arial" w:cs="Arial"/>
            <w:bCs/>
            <w:sz w:val="18"/>
            <w:szCs w:val="18"/>
          </w:rPr>
          <w:t xml:space="preserve"> classes are checked exception, exception those which extends </w:t>
        </w:r>
        <w:proofErr w:type="spellStart"/>
        <w:r>
          <w:rPr>
            <w:rFonts w:ascii="Courier New" w:hAnsi="Courier New" w:cs="Courier New"/>
            <w:bCs/>
            <w:sz w:val="18"/>
            <w:szCs w:val="18"/>
          </w:rPr>
          <w:t>RuntimeException</w:t>
        </w:r>
        <w:proofErr w:type="spellEnd"/>
        <w:r>
          <w:rPr>
            <w:rFonts w:ascii="Courier New" w:hAnsi="Courier New" w:cs="Courier New"/>
            <w:bCs/>
            <w:sz w:val="18"/>
            <w:szCs w:val="18"/>
          </w:rPr>
          <w:t xml:space="preserve">, </w:t>
        </w:r>
        <w:r>
          <w:rPr>
            <w:rFonts w:ascii="Arial" w:hAnsi="Arial" w:cs="Arial"/>
            <w:bCs/>
            <w:sz w:val="18"/>
            <w:szCs w:val="18"/>
          </w:rPr>
          <w:t xml:space="preserve">these are known as unchecked exception in Java. You can also check </w:t>
        </w:r>
        <w:r>
          <w:rPr>
            <w:rStyle w:val="ilad"/>
            <w:rFonts w:ascii="Arial" w:hAnsi="Arial" w:cs="Arial"/>
            <w:bCs/>
            <w:sz w:val="18"/>
            <w:szCs w:val="18"/>
          </w:rPr>
          <w:t>next</w:t>
        </w:r>
        <w:r>
          <w:rPr>
            <w:rFonts w:ascii="Arial" w:hAnsi="Arial" w:cs="Arial"/>
            <w:bCs/>
            <w:sz w:val="18"/>
            <w:szCs w:val="18"/>
          </w:rPr>
          <w:t xml:space="preserve"> article for </w:t>
        </w:r>
        <w:r w:rsidR="006D6A91">
          <w:rPr>
            <w:rFonts w:ascii="Arial" w:hAnsi="Arial" w:cs="Arial"/>
            <w:bCs/>
            <w:sz w:val="18"/>
            <w:szCs w:val="18"/>
          </w:rPr>
          <w:fldChar w:fldCharType="begin"/>
        </w:r>
        <w:r>
          <w:rPr>
            <w:rFonts w:ascii="Arial" w:hAnsi="Arial" w:cs="Arial"/>
            <w:bCs/>
            <w:sz w:val="18"/>
            <w:szCs w:val="18"/>
          </w:rPr>
          <w:instrText xml:space="preserve"> HYPERLINK "http://javarevisited.blogspot.com/2011/12/checked-vs-unchecked-exception-in-java.html" </w:instrText>
        </w:r>
        <w:r w:rsidR="006D6A91">
          <w:rPr>
            <w:rFonts w:ascii="Arial" w:hAnsi="Arial" w:cs="Arial"/>
            <w:bCs/>
            <w:sz w:val="18"/>
            <w:szCs w:val="18"/>
          </w:rPr>
          <w:fldChar w:fldCharType="separate"/>
        </w:r>
        <w:r>
          <w:rPr>
            <w:rStyle w:val="Hyperlink"/>
            <w:rFonts w:ascii="Arial" w:hAnsi="Arial" w:cs="Arial"/>
            <w:bCs/>
            <w:sz w:val="18"/>
            <w:szCs w:val="18"/>
          </w:rPr>
          <w:t>more differences between Checked and Unchecked Exception</w:t>
        </w:r>
        <w:r w:rsidR="006D6A91">
          <w:rPr>
            <w:rFonts w:ascii="Arial" w:hAnsi="Arial" w:cs="Arial"/>
            <w:bCs/>
            <w:sz w:val="18"/>
            <w:szCs w:val="18"/>
          </w:rPr>
          <w:fldChar w:fldCharType="end"/>
        </w:r>
        <w:r>
          <w:rPr>
            <w:rFonts w:ascii="Arial" w:hAnsi="Arial" w:cs="Arial"/>
            <w:bCs/>
            <w:sz w:val="18"/>
            <w:szCs w:val="18"/>
          </w:rPr>
          <w:t>.</w:t>
        </w:r>
      </w:ins>
    </w:p>
    <w:p w:rsidR="000674FE" w:rsidRDefault="000674FE" w:rsidP="000674FE">
      <w:pPr>
        <w:rPr>
          <w:ins w:id="20" w:author="Unknown"/>
        </w:rPr>
      </w:pPr>
    </w:p>
    <w:p w:rsidR="000674FE" w:rsidRDefault="000674FE" w:rsidP="000674FE">
      <w:pPr>
        <w:rPr>
          <w:ins w:id="21" w:author="Unknown"/>
        </w:rPr>
      </w:pPr>
      <w:ins w:id="22" w:author="Unknown">
        <w:r>
          <w:rPr>
            <w:rFonts w:ascii="Arial" w:hAnsi="Arial" w:cs="Arial"/>
            <w:b/>
            <w:bCs/>
            <w:sz w:val="18"/>
            <w:szCs w:val="18"/>
          </w:rPr>
          <w:t xml:space="preserve">3) What is similarity between </w:t>
        </w:r>
        <w:proofErr w:type="spellStart"/>
        <w:r>
          <w:rPr>
            <w:rFonts w:ascii="Arial" w:hAnsi="Arial" w:cs="Arial"/>
            <w:b/>
            <w:bCs/>
            <w:sz w:val="18"/>
            <w:szCs w:val="18"/>
          </w:rPr>
          <w:t>NullPointerException</w:t>
        </w:r>
        <w:proofErr w:type="spellEnd"/>
        <w:r>
          <w:rPr>
            <w:rFonts w:ascii="Arial" w:hAnsi="Arial" w:cs="Arial"/>
            <w:b/>
            <w:bCs/>
            <w:sz w:val="18"/>
            <w:szCs w:val="18"/>
          </w:rPr>
          <w:t xml:space="preserve"> and </w:t>
        </w:r>
        <w:proofErr w:type="spellStart"/>
        <w:r>
          <w:rPr>
            <w:rFonts w:ascii="Arial" w:hAnsi="Arial" w:cs="Arial"/>
            <w:b/>
            <w:bCs/>
            <w:sz w:val="18"/>
            <w:szCs w:val="18"/>
          </w:rPr>
          <w:t>ArrayIndexOutOfBoundException</w:t>
        </w:r>
        <w:proofErr w:type="spellEnd"/>
        <w:r>
          <w:rPr>
            <w:rFonts w:ascii="Arial" w:hAnsi="Arial" w:cs="Arial"/>
            <w:b/>
            <w:bCs/>
            <w:sz w:val="18"/>
            <w:szCs w:val="18"/>
          </w:rPr>
          <w:t xml:space="preserve"> in Java?</w:t>
        </w:r>
      </w:ins>
    </w:p>
    <w:p w:rsidR="000674FE" w:rsidRDefault="000674FE" w:rsidP="000674FE">
      <w:pPr>
        <w:rPr>
          <w:ins w:id="23" w:author="Unknown"/>
        </w:rPr>
      </w:pPr>
      <w:ins w:id="24" w:author="Unknown">
        <w:r>
          <w:rPr>
            <w:rFonts w:ascii="Arial" w:hAnsi="Arial" w:cs="Arial"/>
            <w:bCs/>
            <w:sz w:val="18"/>
            <w:szCs w:val="18"/>
          </w:rPr>
          <w:t xml:space="preserve">This is Java Exception interview question was not very popular, but appears in various fresher level interviews, to see whether candidate is familiar with concept of checked and unchecked exception or not. By the way answer of this interview question is both of them are example of unchecked exception and derived </w:t>
        </w:r>
        <w:proofErr w:type="spellStart"/>
        <w:r>
          <w:rPr>
            <w:rFonts w:ascii="Arial" w:hAnsi="Arial" w:cs="Arial"/>
            <w:bCs/>
            <w:sz w:val="18"/>
            <w:szCs w:val="18"/>
          </w:rPr>
          <w:t>form</w:t>
        </w:r>
        <w:proofErr w:type="spellEnd"/>
        <w:r>
          <w:rPr>
            <w:rFonts w:ascii="Arial" w:hAnsi="Arial" w:cs="Arial"/>
            <w:bCs/>
            <w:sz w:val="18"/>
            <w:szCs w:val="18"/>
          </w:rPr>
          <w:t xml:space="preserve"> </w:t>
        </w:r>
        <w:proofErr w:type="spellStart"/>
        <w:r>
          <w:rPr>
            <w:rFonts w:ascii="Courier New" w:hAnsi="Courier New" w:cs="Courier New"/>
            <w:bCs/>
            <w:sz w:val="18"/>
            <w:szCs w:val="18"/>
          </w:rPr>
          <w:t>RuntimeException</w:t>
        </w:r>
        <w:proofErr w:type="spellEnd"/>
        <w:r>
          <w:rPr>
            <w:rFonts w:ascii="Arial" w:hAnsi="Arial" w:cs="Arial"/>
            <w:bCs/>
            <w:sz w:val="18"/>
            <w:szCs w:val="18"/>
          </w:rPr>
          <w:t xml:space="preserve">. This question also opens door for difference of array in Java and </w:t>
        </w:r>
        <w:r>
          <w:rPr>
            <w:rStyle w:val="ilad"/>
            <w:rFonts w:ascii="Arial" w:hAnsi="Arial" w:cs="Arial"/>
            <w:bCs/>
            <w:sz w:val="18"/>
            <w:szCs w:val="18"/>
          </w:rPr>
          <w:t>C programming language</w:t>
        </w:r>
        <w:r>
          <w:rPr>
            <w:rFonts w:ascii="Arial" w:hAnsi="Arial" w:cs="Arial"/>
            <w:bCs/>
            <w:sz w:val="18"/>
            <w:szCs w:val="18"/>
          </w:rPr>
          <w:t xml:space="preserve">, as arrays in C are unbounded and never throw </w:t>
        </w:r>
        <w:proofErr w:type="spellStart"/>
        <w:r>
          <w:rPr>
            <w:rFonts w:ascii="Courier New" w:hAnsi="Courier New" w:cs="Courier New"/>
            <w:bCs/>
            <w:sz w:val="18"/>
            <w:szCs w:val="18"/>
          </w:rPr>
          <w:t>ArrayIndexOutOfBoundException</w:t>
        </w:r>
        <w:proofErr w:type="spellEnd"/>
        <w:r>
          <w:rPr>
            <w:rFonts w:ascii="Arial" w:hAnsi="Arial" w:cs="Arial"/>
            <w:bCs/>
            <w:sz w:val="18"/>
            <w:szCs w:val="18"/>
          </w:rPr>
          <w:t>.</w:t>
        </w:r>
      </w:ins>
    </w:p>
    <w:p w:rsidR="000674FE" w:rsidRDefault="000674FE" w:rsidP="000674FE">
      <w:pPr>
        <w:rPr>
          <w:ins w:id="25" w:author="Unknown"/>
        </w:rPr>
      </w:pPr>
    </w:p>
    <w:p w:rsidR="000674FE" w:rsidRDefault="000674FE" w:rsidP="000674FE">
      <w:pPr>
        <w:rPr>
          <w:ins w:id="26" w:author="Unknown"/>
        </w:rPr>
      </w:pPr>
      <w:ins w:id="27" w:author="Unknown">
        <w:r>
          <w:rPr>
            <w:rFonts w:ascii="Arial" w:hAnsi="Arial" w:cs="Arial"/>
            <w:b/>
            <w:bCs/>
            <w:sz w:val="18"/>
            <w:szCs w:val="18"/>
          </w:rPr>
          <w:t xml:space="preserve">4) What best practices you follow while doing Exception handling in </w:t>
        </w:r>
        <w:proofErr w:type="gramStart"/>
        <w:r>
          <w:rPr>
            <w:rFonts w:ascii="Arial" w:hAnsi="Arial" w:cs="Arial"/>
            <w:b/>
            <w:bCs/>
            <w:sz w:val="18"/>
            <w:szCs w:val="18"/>
          </w:rPr>
          <w:t>Java ?</w:t>
        </w:r>
        <w:proofErr w:type="gramEnd"/>
      </w:ins>
    </w:p>
    <w:p w:rsidR="000674FE" w:rsidRDefault="000674FE" w:rsidP="000674FE">
      <w:pPr>
        <w:rPr>
          <w:ins w:id="28" w:author="Unknown"/>
        </w:rPr>
      </w:pPr>
      <w:ins w:id="29" w:author="Unknown">
        <w:r>
          <w:rPr>
            <w:rFonts w:ascii="Arial" w:hAnsi="Arial" w:cs="Arial"/>
            <w:bCs/>
            <w:sz w:val="18"/>
            <w:szCs w:val="18"/>
          </w:rPr>
          <w:t xml:space="preserve">This Exception interview question in Java is very popular while hiring senior java developer of Technical Lead. Since exception handling is crucial part of project design and good knowledge of this is desirable. There are </w:t>
        </w:r>
        <w:proofErr w:type="gramStart"/>
        <w:r>
          <w:rPr>
            <w:rFonts w:ascii="Arial" w:hAnsi="Arial" w:cs="Arial"/>
            <w:bCs/>
            <w:sz w:val="18"/>
            <w:szCs w:val="18"/>
          </w:rPr>
          <w:t>lot</w:t>
        </w:r>
        <w:proofErr w:type="gramEnd"/>
        <w:r>
          <w:rPr>
            <w:rFonts w:ascii="Arial" w:hAnsi="Arial" w:cs="Arial"/>
            <w:bCs/>
            <w:sz w:val="18"/>
            <w:szCs w:val="18"/>
          </w:rPr>
          <w:t xml:space="preserve"> of best practices, which can help to make your code robust and flexible at same time, here are few of them:</w:t>
        </w:r>
      </w:ins>
    </w:p>
    <w:p w:rsidR="000674FE" w:rsidRDefault="000674FE" w:rsidP="000674FE">
      <w:pPr>
        <w:rPr>
          <w:ins w:id="30" w:author="Unknown"/>
        </w:rPr>
      </w:pPr>
    </w:p>
    <w:p w:rsidR="000674FE" w:rsidRDefault="000674FE" w:rsidP="000674FE">
      <w:pPr>
        <w:rPr>
          <w:ins w:id="31" w:author="Unknown"/>
        </w:rPr>
      </w:pPr>
      <w:ins w:id="32" w:author="Unknown">
        <w:r>
          <w:rPr>
            <w:rFonts w:ascii="Arial" w:hAnsi="Arial" w:cs="Arial"/>
            <w:bCs/>
            <w:sz w:val="18"/>
            <w:szCs w:val="18"/>
          </w:rPr>
          <w:t xml:space="preserve">1) Returning </w:t>
        </w:r>
        <w:proofErr w:type="spellStart"/>
        <w:proofErr w:type="gramStart"/>
        <w:r>
          <w:rPr>
            <w:rFonts w:ascii="Arial" w:hAnsi="Arial" w:cs="Arial"/>
            <w:bCs/>
            <w:sz w:val="18"/>
            <w:szCs w:val="18"/>
          </w:rPr>
          <w:t>boolean</w:t>
        </w:r>
        <w:proofErr w:type="spellEnd"/>
        <w:proofErr w:type="gramEnd"/>
        <w:r>
          <w:rPr>
            <w:rFonts w:ascii="Arial" w:hAnsi="Arial" w:cs="Arial"/>
            <w:bCs/>
            <w:sz w:val="18"/>
            <w:szCs w:val="18"/>
          </w:rPr>
          <w:t xml:space="preserve"> instead of returning null to avoid </w:t>
        </w:r>
        <w:proofErr w:type="spellStart"/>
        <w:r>
          <w:rPr>
            <w:rFonts w:ascii="Arial" w:hAnsi="Arial" w:cs="Arial"/>
            <w:bCs/>
            <w:sz w:val="18"/>
            <w:szCs w:val="18"/>
          </w:rPr>
          <w:t>NullPointerException</w:t>
        </w:r>
        <w:proofErr w:type="spellEnd"/>
        <w:r>
          <w:rPr>
            <w:rFonts w:ascii="Arial" w:hAnsi="Arial" w:cs="Arial"/>
            <w:bCs/>
            <w:sz w:val="18"/>
            <w:szCs w:val="18"/>
          </w:rPr>
          <w:t xml:space="preserve"> at callers end. Since NPE is most infamous of all Java exceptions, there are lot of techniques and </w:t>
        </w:r>
        <w:r w:rsidR="006D6A91">
          <w:rPr>
            <w:rFonts w:ascii="Arial" w:hAnsi="Arial" w:cs="Arial"/>
            <w:bCs/>
            <w:sz w:val="18"/>
            <w:szCs w:val="18"/>
          </w:rPr>
          <w:fldChar w:fldCharType="begin"/>
        </w:r>
        <w:r>
          <w:rPr>
            <w:rFonts w:ascii="Arial" w:hAnsi="Arial" w:cs="Arial"/>
            <w:bCs/>
            <w:sz w:val="18"/>
            <w:szCs w:val="18"/>
          </w:rPr>
          <w:instrText xml:space="preserve"> HYPERLINK "http://javarevisited.blogspot.com/2013/05/ava-tips-and-best-practices-to-avoid-nullpointerexception-program-application.html" </w:instrText>
        </w:r>
        <w:r w:rsidR="006D6A91">
          <w:rPr>
            <w:rFonts w:ascii="Arial" w:hAnsi="Arial" w:cs="Arial"/>
            <w:bCs/>
            <w:sz w:val="18"/>
            <w:szCs w:val="18"/>
          </w:rPr>
          <w:fldChar w:fldCharType="separate"/>
        </w:r>
        <w:r>
          <w:rPr>
            <w:rStyle w:val="Hyperlink"/>
            <w:rFonts w:ascii="Arial" w:hAnsi="Arial" w:cs="Arial"/>
            <w:bCs/>
            <w:sz w:val="18"/>
            <w:szCs w:val="18"/>
          </w:rPr>
          <w:t xml:space="preserve">coding best practices to minimize </w:t>
        </w:r>
        <w:proofErr w:type="spellStart"/>
        <w:r>
          <w:rPr>
            <w:rStyle w:val="Hyperlink"/>
            <w:rFonts w:ascii="Arial" w:hAnsi="Arial" w:cs="Arial"/>
            <w:bCs/>
            <w:sz w:val="18"/>
            <w:szCs w:val="18"/>
          </w:rPr>
          <w:t>NullPointerException</w:t>
        </w:r>
        <w:proofErr w:type="spellEnd"/>
        <w:r w:rsidR="006D6A91">
          <w:rPr>
            <w:rFonts w:ascii="Arial" w:hAnsi="Arial" w:cs="Arial"/>
            <w:bCs/>
            <w:sz w:val="18"/>
            <w:szCs w:val="18"/>
          </w:rPr>
          <w:fldChar w:fldCharType="end"/>
        </w:r>
        <w:r>
          <w:rPr>
            <w:rFonts w:ascii="Arial" w:hAnsi="Arial" w:cs="Arial"/>
            <w:bCs/>
            <w:sz w:val="18"/>
            <w:szCs w:val="18"/>
          </w:rPr>
          <w:t>. You can check that link for some specific examples.</w:t>
        </w:r>
      </w:ins>
    </w:p>
    <w:p w:rsidR="000674FE" w:rsidRDefault="000674FE" w:rsidP="000674FE">
      <w:pPr>
        <w:rPr>
          <w:ins w:id="33" w:author="Unknown"/>
        </w:rPr>
      </w:pPr>
    </w:p>
    <w:p w:rsidR="000674FE" w:rsidRDefault="000674FE" w:rsidP="000674FE">
      <w:pPr>
        <w:rPr>
          <w:ins w:id="34" w:author="Unknown"/>
        </w:rPr>
      </w:pPr>
      <w:ins w:id="35" w:author="Unknown">
        <w:r>
          <w:rPr>
            <w:rFonts w:ascii="Arial" w:hAnsi="Arial" w:cs="Arial"/>
            <w:bCs/>
            <w:sz w:val="18"/>
            <w:szCs w:val="18"/>
          </w:rPr>
          <w:lastRenderedPageBreak/>
          <w:t xml:space="preserve">2) Non empty catch blocks. Empty catch </w:t>
        </w:r>
        <w:proofErr w:type="gramStart"/>
        <w:r>
          <w:rPr>
            <w:rFonts w:ascii="Arial" w:hAnsi="Arial" w:cs="Arial"/>
            <w:bCs/>
            <w:sz w:val="18"/>
            <w:szCs w:val="18"/>
          </w:rPr>
          <w:t>blocks  are</w:t>
        </w:r>
        <w:proofErr w:type="gramEnd"/>
        <w:r>
          <w:rPr>
            <w:rFonts w:ascii="Arial" w:hAnsi="Arial" w:cs="Arial"/>
            <w:bCs/>
            <w:sz w:val="18"/>
            <w:szCs w:val="18"/>
          </w:rPr>
          <w:t xml:space="preserve"> considered as one of the bad practices in Exception handling because they just ate Exception without any clue, at bare minimum print stack trace but you should do alternative operation which make sense or defined by requirements.</w:t>
        </w:r>
      </w:ins>
    </w:p>
    <w:p w:rsidR="000674FE" w:rsidRDefault="000674FE" w:rsidP="000674FE">
      <w:pPr>
        <w:rPr>
          <w:ins w:id="36" w:author="Unknown"/>
        </w:rPr>
      </w:pPr>
    </w:p>
    <w:p w:rsidR="000674FE" w:rsidRDefault="000674FE" w:rsidP="000674FE">
      <w:pPr>
        <w:rPr>
          <w:ins w:id="37" w:author="Unknown"/>
        </w:rPr>
      </w:pPr>
      <w:ins w:id="38" w:author="Unknown">
        <w:r>
          <w:rPr>
            <w:rFonts w:ascii="Arial" w:hAnsi="Arial" w:cs="Arial"/>
            <w:bCs/>
            <w:sz w:val="18"/>
            <w:szCs w:val="18"/>
          </w:rPr>
          <w:t xml:space="preserve">3) Prefer Unchecked exception over checked </w:t>
        </w:r>
        <w:r>
          <w:rPr>
            <w:rStyle w:val="ilad"/>
            <w:rFonts w:ascii="Arial" w:hAnsi="Arial" w:cs="Arial"/>
            <w:bCs/>
            <w:sz w:val="18"/>
            <w:szCs w:val="18"/>
          </w:rPr>
          <w:t>until you</w:t>
        </w:r>
        <w:r>
          <w:rPr>
            <w:rFonts w:ascii="Arial" w:hAnsi="Arial" w:cs="Arial"/>
            <w:bCs/>
            <w:sz w:val="18"/>
            <w:szCs w:val="18"/>
          </w:rPr>
          <w:t xml:space="preserve"> have a very good reason of not to do so. </w:t>
        </w:r>
        <w:proofErr w:type="gramStart"/>
        <w:r>
          <w:rPr>
            <w:rFonts w:ascii="Arial" w:hAnsi="Arial" w:cs="Arial"/>
            <w:bCs/>
            <w:sz w:val="18"/>
            <w:szCs w:val="18"/>
          </w:rPr>
          <w:t>it</w:t>
        </w:r>
        <w:proofErr w:type="gramEnd"/>
        <w:r>
          <w:rPr>
            <w:rFonts w:ascii="Arial" w:hAnsi="Arial" w:cs="Arial"/>
            <w:bCs/>
            <w:sz w:val="18"/>
            <w:szCs w:val="18"/>
          </w:rPr>
          <w:t xml:space="preserve"> improves readability of</w:t>
        </w:r>
      </w:ins>
    </w:p>
    <w:p w:rsidR="000674FE" w:rsidRDefault="000674FE" w:rsidP="000674FE">
      <w:pPr>
        <w:rPr>
          <w:ins w:id="39" w:author="Unknown"/>
        </w:rPr>
      </w:pPr>
      <w:proofErr w:type="gramStart"/>
      <w:ins w:id="40" w:author="Unknown">
        <w:r>
          <w:rPr>
            <w:rFonts w:ascii="Arial" w:hAnsi="Arial" w:cs="Arial"/>
            <w:bCs/>
            <w:sz w:val="18"/>
            <w:szCs w:val="18"/>
          </w:rPr>
          <w:t>code</w:t>
        </w:r>
        <w:proofErr w:type="gramEnd"/>
        <w:r>
          <w:rPr>
            <w:rFonts w:ascii="Arial" w:hAnsi="Arial" w:cs="Arial"/>
            <w:bCs/>
            <w:sz w:val="18"/>
            <w:szCs w:val="18"/>
          </w:rPr>
          <w:t xml:space="preserve"> by removing boiler plate exception handling code</w:t>
        </w:r>
      </w:ins>
    </w:p>
    <w:p w:rsidR="000674FE" w:rsidRDefault="000674FE" w:rsidP="000674FE">
      <w:pPr>
        <w:rPr>
          <w:ins w:id="41" w:author="Unknown"/>
        </w:rPr>
      </w:pPr>
      <w:ins w:id="42" w:author="Unknown">
        <w:r>
          <w:rPr>
            <w:rFonts w:ascii="Arial" w:hAnsi="Arial" w:cs="Arial"/>
            <w:bCs/>
            <w:sz w:val="18"/>
            <w:szCs w:val="18"/>
          </w:rPr>
          <w:t>.</w:t>
        </w:r>
      </w:ins>
    </w:p>
    <w:p w:rsidR="000674FE" w:rsidRDefault="000674FE" w:rsidP="000674FE">
      <w:pPr>
        <w:rPr>
          <w:ins w:id="43" w:author="Unknown"/>
        </w:rPr>
      </w:pPr>
      <w:ins w:id="44" w:author="Unknown">
        <w:r>
          <w:rPr>
            <w:rFonts w:ascii="Arial" w:hAnsi="Arial" w:cs="Arial"/>
            <w:bCs/>
            <w:sz w:val="18"/>
            <w:szCs w:val="18"/>
          </w:rPr>
          <w:t xml:space="preserve">4) Never let your database Exception flowing till client error. </w:t>
        </w:r>
        <w:proofErr w:type="gramStart"/>
        <w:r>
          <w:rPr>
            <w:rFonts w:ascii="Arial" w:hAnsi="Arial" w:cs="Arial"/>
            <w:bCs/>
            <w:sz w:val="18"/>
            <w:szCs w:val="18"/>
          </w:rPr>
          <w:t>since</w:t>
        </w:r>
        <w:proofErr w:type="gramEnd"/>
        <w:r>
          <w:rPr>
            <w:rFonts w:ascii="Arial" w:hAnsi="Arial" w:cs="Arial"/>
            <w:bCs/>
            <w:sz w:val="18"/>
            <w:szCs w:val="18"/>
          </w:rPr>
          <w:t xml:space="preserve"> most of application deal with database and </w:t>
        </w:r>
        <w:r w:rsidR="006D6A91">
          <w:rPr>
            <w:rFonts w:ascii="Arial" w:hAnsi="Arial" w:cs="Arial"/>
            <w:bCs/>
            <w:sz w:val="18"/>
            <w:szCs w:val="18"/>
          </w:rPr>
          <w:fldChar w:fldCharType="begin"/>
        </w:r>
        <w:r>
          <w:rPr>
            <w:rFonts w:ascii="Arial" w:hAnsi="Arial" w:cs="Arial"/>
            <w:bCs/>
            <w:sz w:val="18"/>
            <w:szCs w:val="18"/>
          </w:rPr>
          <w:instrText xml:space="preserve"> HYPERLINK "http://javarevisited.blogspot.com/2012/01/javasqlsqlexception-invalid-column.html" </w:instrText>
        </w:r>
        <w:r w:rsidR="006D6A91">
          <w:rPr>
            <w:rFonts w:ascii="Arial" w:hAnsi="Arial" w:cs="Arial"/>
            <w:bCs/>
            <w:sz w:val="18"/>
            <w:szCs w:val="18"/>
          </w:rPr>
          <w:fldChar w:fldCharType="separate"/>
        </w:r>
        <w:proofErr w:type="spellStart"/>
        <w:r>
          <w:rPr>
            <w:rStyle w:val="Hyperlink"/>
            <w:rFonts w:ascii="Arial" w:hAnsi="Arial" w:cs="Arial"/>
            <w:bCs/>
            <w:sz w:val="18"/>
            <w:szCs w:val="18"/>
          </w:rPr>
          <w:t>SQLException</w:t>
        </w:r>
        <w:proofErr w:type="spellEnd"/>
        <w:r w:rsidR="006D6A91">
          <w:rPr>
            <w:rFonts w:ascii="Arial" w:hAnsi="Arial" w:cs="Arial"/>
            <w:bCs/>
            <w:sz w:val="18"/>
            <w:szCs w:val="18"/>
          </w:rPr>
          <w:fldChar w:fldCharType="end"/>
        </w:r>
        <w:r>
          <w:rPr>
            <w:rFonts w:ascii="Arial" w:hAnsi="Arial" w:cs="Arial"/>
            <w:bCs/>
            <w:sz w:val="18"/>
            <w:szCs w:val="18"/>
          </w:rPr>
          <w:t xml:space="preserve"> is a checked Exception in Java you should consider handling any database related errors in DAO layer of your application and only returning alternative value or something meaningful </w:t>
        </w:r>
        <w:proofErr w:type="spellStart"/>
        <w:r>
          <w:rPr>
            <w:rFonts w:ascii="Courier New" w:hAnsi="Courier New" w:cs="Courier New"/>
            <w:bCs/>
            <w:sz w:val="18"/>
            <w:szCs w:val="18"/>
          </w:rPr>
          <w:t>RuntimeException</w:t>
        </w:r>
        <w:proofErr w:type="spellEnd"/>
        <w:r>
          <w:rPr>
            <w:rFonts w:ascii="Arial" w:hAnsi="Arial" w:cs="Arial"/>
            <w:bCs/>
            <w:sz w:val="18"/>
            <w:szCs w:val="18"/>
          </w:rPr>
          <w:t xml:space="preserve"> which client can understand and take action.</w:t>
        </w:r>
      </w:ins>
    </w:p>
    <w:p w:rsidR="000674FE" w:rsidRDefault="000674FE" w:rsidP="000674FE">
      <w:pPr>
        <w:rPr>
          <w:ins w:id="45" w:author="Unknown"/>
        </w:rPr>
      </w:pPr>
    </w:p>
    <w:p w:rsidR="000674FE" w:rsidRDefault="000674FE" w:rsidP="000674FE">
      <w:pPr>
        <w:rPr>
          <w:ins w:id="46" w:author="Unknown"/>
        </w:rPr>
      </w:pPr>
      <w:ins w:id="47" w:author="Unknown">
        <w:r>
          <w:rPr>
            <w:rFonts w:ascii="Arial" w:hAnsi="Arial" w:cs="Arial"/>
            <w:bCs/>
            <w:sz w:val="18"/>
            <w:szCs w:val="18"/>
          </w:rPr>
          <w:t xml:space="preserve">5) </w:t>
        </w:r>
        <w:proofErr w:type="gramStart"/>
        <w:r>
          <w:rPr>
            <w:rFonts w:ascii="Arial" w:hAnsi="Arial" w:cs="Arial"/>
            <w:bCs/>
            <w:sz w:val="18"/>
            <w:szCs w:val="18"/>
          </w:rPr>
          <w:t>calling</w:t>
        </w:r>
        <w:proofErr w:type="gramEnd"/>
        <w:r>
          <w:rPr>
            <w:rFonts w:ascii="Arial" w:hAnsi="Arial" w:cs="Arial"/>
            <w:bCs/>
            <w:sz w:val="18"/>
            <w:szCs w:val="18"/>
          </w:rPr>
          <w:t xml:space="preserve"> </w:t>
        </w:r>
        <w:r>
          <w:rPr>
            <w:rFonts w:ascii="Courier New" w:hAnsi="Courier New" w:cs="Courier New"/>
            <w:bCs/>
            <w:sz w:val="18"/>
            <w:szCs w:val="18"/>
          </w:rPr>
          <w:t>close()</w:t>
        </w:r>
        <w:r>
          <w:rPr>
            <w:rFonts w:ascii="Arial" w:hAnsi="Arial" w:cs="Arial"/>
            <w:bCs/>
            <w:sz w:val="18"/>
            <w:szCs w:val="18"/>
          </w:rPr>
          <w:t xml:space="preserve"> methods for connections, statements, and streams on finally block in Java.</w:t>
        </w:r>
      </w:ins>
    </w:p>
    <w:p w:rsidR="000674FE" w:rsidRDefault="000674FE" w:rsidP="000674FE">
      <w:pPr>
        <w:rPr>
          <w:ins w:id="48" w:author="Unknown"/>
        </w:rPr>
      </w:pPr>
    </w:p>
    <w:p w:rsidR="000674FE" w:rsidRDefault="000674FE" w:rsidP="000674FE">
      <w:pPr>
        <w:rPr>
          <w:ins w:id="49" w:author="Unknown"/>
        </w:rPr>
      </w:pPr>
      <w:ins w:id="50" w:author="Unknown">
        <w:r>
          <w:rPr>
            <w:rFonts w:ascii="Arial" w:hAnsi="Arial" w:cs="Arial"/>
            <w:bCs/>
            <w:sz w:val="18"/>
            <w:szCs w:val="18"/>
          </w:rPr>
          <w:t xml:space="preserve">I have already shared lot of these in my post </w:t>
        </w:r>
        <w:r w:rsidR="006D6A91">
          <w:rPr>
            <w:rFonts w:ascii="Arial" w:hAnsi="Arial" w:cs="Arial"/>
            <w:bCs/>
            <w:sz w:val="18"/>
            <w:szCs w:val="18"/>
          </w:rPr>
          <w:fldChar w:fldCharType="begin"/>
        </w:r>
        <w:r>
          <w:rPr>
            <w:rFonts w:ascii="Arial" w:hAnsi="Arial" w:cs="Arial"/>
            <w:bCs/>
            <w:sz w:val="18"/>
            <w:szCs w:val="18"/>
          </w:rPr>
          <w:instrText xml:space="preserve"> HYPERLINK "http://javarevisited.blogspot.com/2013/03/0-exception-handling-best-practices-in-Java-Programming.html" </w:instrText>
        </w:r>
        <w:r w:rsidR="006D6A91">
          <w:rPr>
            <w:rFonts w:ascii="Arial" w:hAnsi="Arial" w:cs="Arial"/>
            <w:bCs/>
            <w:sz w:val="18"/>
            <w:szCs w:val="18"/>
          </w:rPr>
          <w:fldChar w:fldCharType="separate"/>
        </w:r>
        <w:r>
          <w:rPr>
            <w:rStyle w:val="Hyperlink"/>
            <w:rFonts w:ascii="Arial" w:hAnsi="Arial" w:cs="Arial"/>
            <w:bCs/>
            <w:sz w:val="18"/>
            <w:szCs w:val="18"/>
          </w:rPr>
          <w:t>Top 10 Java exception handling best practices</w:t>
        </w:r>
        <w:r w:rsidR="006D6A91">
          <w:rPr>
            <w:rFonts w:ascii="Arial" w:hAnsi="Arial" w:cs="Arial"/>
            <w:bCs/>
            <w:sz w:val="18"/>
            <w:szCs w:val="18"/>
          </w:rPr>
          <w:fldChar w:fldCharType="end"/>
        </w:r>
        <w:proofErr w:type="gramStart"/>
        <w:r>
          <w:rPr>
            <w:rFonts w:ascii="Arial" w:hAnsi="Arial" w:cs="Arial"/>
            <w:bCs/>
            <w:sz w:val="18"/>
            <w:szCs w:val="18"/>
          </w:rPr>
          <w:t>,</w:t>
        </w:r>
        <w:proofErr w:type="gramEnd"/>
        <w:r>
          <w:rPr>
            <w:rFonts w:ascii="Arial" w:hAnsi="Arial" w:cs="Arial"/>
            <w:bCs/>
            <w:sz w:val="18"/>
            <w:szCs w:val="18"/>
          </w:rPr>
          <w:t xml:space="preserve"> you can also refer that for more knowledge on this topic.</w:t>
        </w:r>
      </w:ins>
    </w:p>
    <w:p w:rsidR="000674FE" w:rsidRDefault="000674FE" w:rsidP="000674FE">
      <w:pPr>
        <w:rPr>
          <w:ins w:id="51" w:author="Unknown"/>
        </w:rPr>
      </w:pPr>
    </w:p>
    <w:p w:rsidR="000674FE" w:rsidRDefault="000674FE" w:rsidP="000674FE">
      <w:pPr>
        <w:rPr>
          <w:ins w:id="52" w:author="Unknown"/>
        </w:rPr>
      </w:pPr>
      <w:ins w:id="53" w:author="Unknown">
        <w:r>
          <w:rPr>
            <w:rFonts w:ascii="Arial" w:hAnsi="Arial" w:cs="Arial"/>
            <w:b/>
            <w:bCs/>
            <w:sz w:val="18"/>
            <w:szCs w:val="18"/>
          </w:rPr>
          <w:t xml:space="preserve">5) Why do you think Checked Exception exists in Java, since we can also convey error using </w:t>
        </w:r>
        <w:proofErr w:type="spellStart"/>
        <w:proofErr w:type="gramStart"/>
        <w:r>
          <w:rPr>
            <w:rFonts w:ascii="Arial" w:hAnsi="Arial" w:cs="Arial"/>
            <w:b/>
            <w:bCs/>
            <w:sz w:val="18"/>
            <w:szCs w:val="18"/>
          </w:rPr>
          <w:t>RuntimeException</w:t>
        </w:r>
        <w:proofErr w:type="spellEnd"/>
        <w:r>
          <w:rPr>
            <w:rFonts w:ascii="Arial" w:hAnsi="Arial" w:cs="Arial"/>
            <w:b/>
            <w:bCs/>
            <w:sz w:val="18"/>
            <w:szCs w:val="18"/>
          </w:rPr>
          <w:t xml:space="preserve"> ?</w:t>
        </w:r>
        <w:proofErr w:type="gramEnd"/>
      </w:ins>
    </w:p>
    <w:p w:rsidR="000674FE" w:rsidRDefault="000674FE" w:rsidP="000674FE">
      <w:pPr>
        <w:rPr>
          <w:ins w:id="54" w:author="Unknown"/>
        </w:rPr>
      </w:pPr>
      <w:ins w:id="55" w:author="Unknown">
        <w:r>
          <w:rPr>
            <w:rFonts w:ascii="Arial" w:hAnsi="Arial" w:cs="Arial"/>
            <w:bCs/>
            <w:sz w:val="18"/>
            <w:szCs w:val="18"/>
          </w:rPr>
          <w:t xml:space="preserve">This is a controversial question and you need to be careful while answering this interview question. Though they will definitely like to hear your opinion, what they are mostly interested in convincing reason. One of the reason I see is that </w:t>
        </w:r>
        <w:proofErr w:type="spellStart"/>
        <w:proofErr w:type="gramStart"/>
        <w:r>
          <w:rPr>
            <w:rFonts w:ascii="Arial" w:hAnsi="Arial" w:cs="Arial"/>
            <w:bCs/>
            <w:sz w:val="18"/>
            <w:szCs w:val="18"/>
          </w:rPr>
          <w:t>its</w:t>
        </w:r>
        <w:proofErr w:type="spellEnd"/>
        <w:proofErr w:type="gramEnd"/>
        <w:r>
          <w:rPr>
            <w:rFonts w:ascii="Arial" w:hAnsi="Arial" w:cs="Arial"/>
            <w:bCs/>
            <w:sz w:val="18"/>
            <w:szCs w:val="18"/>
          </w:rPr>
          <w:t xml:space="preserve"> a design decision, which is influenced by experience in programming language prior to Java e.g. C++. Most of checked exceptions are in </w:t>
        </w:r>
        <w:r>
          <w:rPr>
            <w:rFonts w:ascii="Courier New" w:hAnsi="Courier New" w:cs="Courier New"/>
            <w:bCs/>
            <w:sz w:val="18"/>
            <w:szCs w:val="18"/>
          </w:rPr>
          <w:t>java.io</w:t>
        </w:r>
        <w:r>
          <w:rPr>
            <w:rFonts w:ascii="Arial" w:hAnsi="Arial" w:cs="Arial"/>
            <w:bCs/>
            <w:sz w:val="18"/>
            <w:szCs w:val="18"/>
          </w:rPr>
          <w:t xml:space="preserve"> package, which make sense because if you request any system resource and </w:t>
        </w:r>
        <w:proofErr w:type="spellStart"/>
        <w:proofErr w:type="gramStart"/>
        <w:r>
          <w:rPr>
            <w:rFonts w:ascii="Arial" w:hAnsi="Arial" w:cs="Arial"/>
            <w:bCs/>
            <w:sz w:val="18"/>
            <w:szCs w:val="18"/>
          </w:rPr>
          <w:t>its</w:t>
        </w:r>
        <w:proofErr w:type="spellEnd"/>
        <w:proofErr w:type="gramEnd"/>
        <w:r>
          <w:rPr>
            <w:rFonts w:ascii="Arial" w:hAnsi="Arial" w:cs="Arial"/>
            <w:bCs/>
            <w:sz w:val="18"/>
            <w:szCs w:val="18"/>
          </w:rPr>
          <w:t xml:space="preserve"> not available, than a robust program must be able to handle that situation gracefully. By declaring </w:t>
        </w:r>
        <w:proofErr w:type="spellStart"/>
        <w:r>
          <w:rPr>
            <w:rFonts w:ascii="Courier New" w:hAnsi="Courier New" w:cs="Courier New"/>
            <w:bCs/>
            <w:sz w:val="18"/>
            <w:szCs w:val="18"/>
          </w:rPr>
          <w:t>IOException</w:t>
        </w:r>
        <w:proofErr w:type="spellEnd"/>
        <w:r>
          <w:rPr>
            <w:rFonts w:ascii="Arial" w:hAnsi="Arial" w:cs="Arial"/>
            <w:bCs/>
            <w:sz w:val="18"/>
            <w:szCs w:val="18"/>
          </w:rPr>
          <w:t xml:space="preserve"> as checked Exception, Java ensures that </w:t>
        </w:r>
        <w:proofErr w:type="gramStart"/>
        <w:r>
          <w:rPr>
            <w:rFonts w:ascii="Arial" w:hAnsi="Arial" w:cs="Arial"/>
            <w:bCs/>
            <w:sz w:val="18"/>
            <w:szCs w:val="18"/>
          </w:rPr>
          <w:t>your provide</w:t>
        </w:r>
        <w:proofErr w:type="gramEnd"/>
        <w:r>
          <w:rPr>
            <w:rFonts w:ascii="Arial" w:hAnsi="Arial" w:cs="Arial"/>
            <w:bCs/>
            <w:sz w:val="18"/>
            <w:szCs w:val="18"/>
          </w:rPr>
          <w:t xml:space="preserve"> that gracefully exception handling. Another possible reason could be to ensuring that system resources like file descriptors, which are limited in numbers, should be released as soon as you are done with that using catch or finally block. </w:t>
        </w:r>
        <w:r w:rsidR="006D6A91">
          <w:rPr>
            <w:rFonts w:ascii="Arial" w:hAnsi="Arial" w:cs="Arial"/>
            <w:bCs/>
            <w:sz w:val="18"/>
            <w:szCs w:val="18"/>
          </w:rPr>
          <w:fldChar w:fldCharType="begin"/>
        </w:r>
        <w:r>
          <w:rPr>
            <w:rFonts w:ascii="Arial" w:hAnsi="Arial" w:cs="Arial"/>
            <w:bCs/>
            <w:sz w:val="18"/>
            <w:szCs w:val="18"/>
          </w:rPr>
          <w:instrText xml:space="preserve"> HYPERLINK "http://www.amazon.com/dp/0321356683/?tag=javamysqlanta-20" </w:instrText>
        </w:r>
        <w:r w:rsidR="006D6A91">
          <w:rPr>
            <w:rFonts w:ascii="Arial" w:hAnsi="Arial" w:cs="Arial"/>
            <w:bCs/>
            <w:sz w:val="18"/>
            <w:szCs w:val="18"/>
          </w:rPr>
          <w:fldChar w:fldCharType="separate"/>
        </w:r>
        <w:r>
          <w:rPr>
            <w:rStyle w:val="Hyperlink"/>
            <w:rFonts w:ascii="Arial" w:hAnsi="Arial" w:cs="Arial"/>
            <w:bCs/>
            <w:sz w:val="18"/>
            <w:szCs w:val="18"/>
          </w:rPr>
          <w:t>Effective Java book</w:t>
        </w:r>
        <w:r w:rsidR="006D6A91">
          <w:rPr>
            <w:rFonts w:ascii="Arial" w:hAnsi="Arial" w:cs="Arial"/>
            <w:bCs/>
            <w:sz w:val="18"/>
            <w:szCs w:val="18"/>
          </w:rPr>
          <w:fldChar w:fldCharType="end"/>
        </w:r>
        <w:r>
          <w:rPr>
            <w:rFonts w:ascii="Arial" w:hAnsi="Arial" w:cs="Arial"/>
            <w:bCs/>
            <w:sz w:val="18"/>
            <w:szCs w:val="18"/>
          </w:rPr>
          <w:t xml:space="preserve"> from Joshua Bloch has couple of items in this topic, which is again worth reading.</w:t>
        </w:r>
      </w:ins>
    </w:p>
    <w:p w:rsidR="000674FE" w:rsidRDefault="000674FE" w:rsidP="000674FE">
      <w:pPr>
        <w:rPr>
          <w:ins w:id="56" w:author="Unknown"/>
        </w:rPr>
      </w:pPr>
    </w:p>
    <w:p w:rsidR="000674FE" w:rsidRDefault="000674FE" w:rsidP="000674FE">
      <w:pPr>
        <w:rPr>
          <w:ins w:id="57" w:author="Unknown"/>
        </w:rPr>
      </w:pPr>
      <w:ins w:id="58" w:author="Unknown">
        <w:r>
          <w:rPr>
            <w:rFonts w:ascii="Arial" w:hAnsi="Arial" w:cs="Arial"/>
            <w:b/>
            <w:bCs/>
            <w:sz w:val="18"/>
            <w:szCs w:val="18"/>
          </w:rPr>
          <w:t>6) What is difference between throw and throws keyword in Java?</w:t>
        </w:r>
      </w:ins>
    </w:p>
    <w:p w:rsidR="000674FE" w:rsidRDefault="000674FE" w:rsidP="000674FE">
      <w:pPr>
        <w:rPr>
          <w:ins w:id="59" w:author="Unknown"/>
        </w:rPr>
      </w:pPr>
      <w:ins w:id="60" w:author="Unknown">
        <w:r>
          <w:rPr>
            <w:rFonts w:ascii="Arial" w:hAnsi="Arial" w:cs="Arial"/>
            <w:bCs/>
            <w:sz w:val="18"/>
            <w:szCs w:val="18"/>
          </w:rPr>
          <w:t xml:space="preserve">One more Java Exception interview questions from </w:t>
        </w:r>
        <w:proofErr w:type="gramStart"/>
        <w:r>
          <w:rPr>
            <w:rFonts w:ascii="Arial" w:hAnsi="Arial" w:cs="Arial"/>
            <w:bCs/>
            <w:sz w:val="18"/>
            <w:szCs w:val="18"/>
          </w:rPr>
          <w:t>beginners</w:t>
        </w:r>
        <w:proofErr w:type="gramEnd"/>
        <w:r>
          <w:rPr>
            <w:rFonts w:ascii="Arial" w:hAnsi="Arial" w:cs="Arial"/>
            <w:bCs/>
            <w:sz w:val="18"/>
            <w:szCs w:val="18"/>
          </w:rPr>
          <w:t xml:space="preserve"> kitty. </w:t>
        </w:r>
        <w:proofErr w:type="gramStart"/>
        <w:r>
          <w:rPr>
            <w:rFonts w:ascii="Courier New" w:hAnsi="Courier New" w:cs="Courier New"/>
            <w:bCs/>
            <w:sz w:val="18"/>
            <w:szCs w:val="18"/>
          </w:rPr>
          <w:t>throw</w:t>
        </w:r>
        <w:proofErr w:type="gramEnd"/>
        <w:r>
          <w:rPr>
            <w:rFonts w:ascii="Arial" w:hAnsi="Arial" w:cs="Arial"/>
            <w:bCs/>
            <w:sz w:val="18"/>
            <w:szCs w:val="18"/>
          </w:rPr>
          <w:t xml:space="preserve"> and </w:t>
        </w:r>
        <w:r>
          <w:rPr>
            <w:rFonts w:ascii="Courier New" w:hAnsi="Courier New" w:cs="Courier New"/>
            <w:bCs/>
            <w:sz w:val="18"/>
            <w:szCs w:val="18"/>
          </w:rPr>
          <w:t>throws</w:t>
        </w:r>
        <w:r>
          <w:rPr>
            <w:rFonts w:ascii="Arial" w:hAnsi="Arial" w:cs="Arial"/>
            <w:bCs/>
            <w:sz w:val="18"/>
            <w:szCs w:val="18"/>
          </w:rPr>
          <w:t xml:space="preserve"> keyword may look quite similar, especially if you are new to Java programming and haven't seen much of it. Though they are similar in terms that both are used in Exception handling, they are different on how and where they are used in code. </w:t>
        </w:r>
        <w:proofErr w:type="gramStart"/>
        <w:r>
          <w:rPr>
            <w:rFonts w:ascii="Courier New" w:hAnsi="Courier New" w:cs="Courier New"/>
            <w:bCs/>
            <w:sz w:val="18"/>
            <w:szCs w:val="18"/>
          </w:rPr>
          <w:t>throws</w:t>
        </w:r>
        <w:proofErr w:type="gramEnd"/>
        <w:r>
          <w:rPr>
            <w:rFonts w:ascii="Arial" w:hAnsi="Arial" w:cs="Arial"/>
            <w:bCs/>
            <w:sz w:val="18"/>
            <w:szCs w:val="18"/>
          </w:rPr>
          <w:t xml:space="preserve"> keyword is used in method signature to declare which checked exception method can throw, you can also declare unchecked exception, but that is not mandatory by compiler. This signifies lot of things like method is not going to handle Exception instead its throwing it, if method throws checked Exception then caller should provide compile time exception handling etc. On </w:t>
        </w:r>
        <w:r>
          <w:rPr>
            <w:rStyle w:val="ilad"/>
            <w:rFonts w:ascii="Arial" w:hAnsi="Arial" w:cs="Arial"/>
            <w:bCs/>
            <w:sz w:val="18"/>
            <w:szCs w:val="18"/>
          </w:rPr>
          <w:t>the other hand</w:t>
        </w:r>
        <w:r>
          <w:rPr>
            <w:rFonts w:ascii="Arial" w:hAnsi="Arial" w:cs="Arial"/>
            <w:bCs/>
            <w:sz w:val="18"/>
            <w:szCs w:val="18"/>
          </w:rPr>
          <w:t xml:space="preserve"> </w:t>
        </w:r>
        <w:r>
          <w:rPr>
            <w:rFonts w:ascii="Courier New" w:hAnsi="Courier New" w:cs="Courier New"/>
            <w:bCs/>
            <w:sz w:val="18"/>
            <w:szCs w:val="18"/>
          </w:rPr>
          <w:t>throw</w:t>
        </w:r>
        <w:r>
          <w:rPr>
            <w:rFonts w:ascii="Arial" w:hAnsi="Arial" w:cs="Arial"/>
            <w:bCs/>
            <w:sz w:val="18"/>
            <w:szCs w:val="18"/>
          </w:rPr>
          <w:t xml:space="preserve"> keyword is actually used to throw any Exception. Syntactically you can throw any </w:t>
        </w:r>
        <w:proofErr w:type="spellStart"/>
        <w:r>
          <w:rPr>
            <w:rFonts w:ascii="Courier New" w:hAnsi="Courier New" w:cs="Courier New"/>
            <w:bCs/>
            <w:sz w:val="18"/>
            <w:szCs w:val="18"/>
          </w:rPr>
          <w:t>Throwable</w:t>
        </w:r>
        <w:proofErr w:type="spellEnd"/>
        <w:r>
          <w:rPr>
            <w:rFonts w:ascii="Arial" w:hAnsi="Arial" w:cs="Arial"/>
            <w:bCs/>
            <w:sz w:val="18"/>
            <w:szCs w:val="18"/>
          </w:rPr>
          <w:t xml:space="preserve"> (i.e. </w:t>
        </w:r>
        <w:proofErr w:type="spellStart"/>
        <w:r>
          <w:rPr>
            <w:rFonts w:ascii="Courier New" w:hAnsi="Courier New" w:cs="Courier New"/>
            <w:bCs/>
            <w:sz w:val="18"/>
            <w:szCs w:val="18"/>
          </w:rPr>
          <w:t>Throwable</w:t>
        </w:r>
        <w:proofErr w:type="spellEnd"/>
        <w:r>
          <w:rPr>
            <w:rFonts w:ascii="Arial" w:hAnsi="Arial" w:cs="Arial"/>
            <w:bCs/>
            <w:sz w:val="18"/>
            <w:szCs w:val="18"/>
          </w:rPr>
          <w:t xml:space="preserve"> or any class derived from </w:t>
        </w:r>
        <w:proofErr w:type="spellStart"/>
        <w:r>
          <w:rPr>
            <w:rFonts w:ascii="Courier New" w:hAnsi="Courier New" w:cs="Courier New"/>
            <w:bCs/>
            <w:sz w:val="18"/>
            <w:szCs w:val="18"/>
          </w:rPr>
          <w:t>Throwable</w:t>
        </w:r>
        <w:proofErr w:type="spellEnd"/>
        <w:proofErr w:type="gramStart"/>
        <w:r>
          <w:rPr>
            <w:rFonts w:ascii="Arial" w:hAnsi="Arial" w:cs="Arial"/>
            <w:bCs/>
            <w:sz w:val="18"/>
            <w:szCs w:val="18"/>
          </w:rPr>
          <w:t>) ,</w:t>
        </w:r>
        <w:proofErr w:type="gramEnd"/>
        <w:r>
          <w:rPr>
            <w:rFonts w:ascii="Arial" w:hAnsi="Arial" w:cs="Arial"/>
            <w:bCs/>
            <w:sz w:val="18"/>
            <w:szCs w:val="18"/>
          </w:rPr>
          <w:t xml:space="preserve"> </w:t>
        </w:r>
        <w:r>
          <w:rPr>
            <w:rFonts w:ascii="Courier New" w:hAnsi="Courier New" w:cs="Courier New"/>
            <w:bCs/>
            <w:sz w:val="18"/>
            <w:szCs w:val="18"/>
          </w:rPr>
          <w:t>throw</w:t>
        </w:r>
        <w:r>
          <w:rPr>
            <w:rFonts w:ascii="Arial" w:hAnsi="Arial" w:cs="Arial"/>
            <w:bCs/>
            <w:sz w:val="18"/>
            <w:szCs w:val="18"/>
          </w:rPr>
          <w:t xml:space="preserve">  keyword transfers </w:t>
        </w:r>
        <w:r>
          <w:rPr>
            <w:rFonts w:ascii="Arial" w:hAnsi="Arial" w:cs="Arial"/>
            <w:bCs/>
            <w:sz w:val="18"/>
            <w:szCs w:val="18"/>
          </w:rPr>
          <w:lastRenderedPageBreak/>
          <w:t xml:space="preserve">control of execution to caller so it can be used in place of return keyword. Most common example of using throw in place of return is throwing </w:t>
        </w:r>
        <w:proofErr w:type="spellStart"/>
        <w:r>
          <w:rPr>
            <w:rFonts w:ascii="Courier New" w:hAnsi="Courier New" w:cs="Courier New"/>
            <w:bCs/>
            <w:sz w:val="18"/>
            <w:szCs w:val="18"/>
          </w:rPr>
          <w:t>UnSupportedOperationException</w:t>
        </w:r>
        <w:proofErr w:type="spellEnd"/>
        <w:r>
          <w:rPr>
            <w:rFonts w:ascii="Arial" w:hAnsi="Arial" w:cs="Arial"/>
            <w:bCs/>
            <w:sz w:val="18"/>
            <w:szCs w:val="18"/>
          </w:rPr>
          <w:t xml:space="preserve"> from an empty method as shown </w:t>
        </w:r>
        <w:proofErr w:type="gramStart"/>
        <w:r>
          <w:rPr>
            <w:rFonts w:ascii="Arial" w:hAnsi="Arial" w:cs="Arial"/>
            <w:bCs/>
            <w:sz w:val="18"/>
            <w:szCs w:val="18"/>
          </w:rPr>
          <w:t>below :</w:t>
        </w:r>
        <w:proofErr w:type="gramEnd"/>
      </w:ins>
    </w:p>
    <w:p w:rsidR="000674FE" w:rsidRDefault="000674FE" w:rsidP="000674FE">
      <w:pPr>
        <w:rPr>
          <w:ins w:id="61" w:author="Unknown"/>
        </w:rPr>
      </w:pPr>
    </w:p>
    <w:p w:rsidR="000674FE" w:rsidRDefault="000674FE" w:rsidP="000674FE">
      <w:pPr>
        <w:rPr>
          <w:ins w:id="62" w:author="Unknown"/>
        </w:rPr>
      </w:pPr>
      <w:proofErr w:type="gramStart"/>
      <w:ins w:id="63" w:author="Unknown">
        <w:r>
          <w:rPr>
            <w:rFonts w:ascii="Courier New" w:hAnsi="Courier New" w:cs="Courier New"/>
            <w:bCs/>
            <w:sz w:val="18"/>
            <w:szCs w:val="18"/>
          </w:rPr>
          <w:t>private</w:t>
        </w:r>
        <w:proofErr w:type="gramEnd"/>
        <w:r>
          <w:rPr>
            <w:rFonts w:ascii="Courier New" w:hAnsi="Courier New" w:cs="Courier New"/>
            <w:bCs/>
            <w:sz w:val="18"/>
            <w:szCs w:val="18"/>
          </w:rPr>
          <w:t xml:space="preserve"> static void show() {</w:t>
        </w:r>
      </w:ins>
    </w:p>
    <w:p w:rsidR="000674FE" w:rsidRDefault="000674FE" w:rsidP="000674FE">
      <w:pPr>
        <w:rPr>
          <w:ins w:id="64" w:author="Unknown"/>
        </w:rPr>
      </w:pPr>
      <w:ins w:id="65" w:author="Unknown">
        <w:r>
          <w:rPr>
            <w:rFonts w:ascii="Courier New" w:hAnsi="Courier New" w:cs="Courier New"/>
            <w:bCs/>
            <w:sz w:val="18"/>
            <w:szCs w:val="18"/>
          </w:rPr>
          <w:t xml:space="preserve">    </w:t>
        </w:r>
        <w:proofErr w:type="gramStart"/>
        <w:r>
          <w:rPr>
            <w:rFonts w:ascii="Courier New" w:hAnsi="Courier New" w:cs="Courier New"/>
            <w:bCs/>
            <w:sz w:val="18"/>
            <w:szCs w:val="18"/>
          </w:rPr>
          <w:t>throw</w:t>
        </w:r>
        <w:proofErr w:type="gramEnd"/>
        <w:r>
          <w:rPr>
            <w:rFonts w:ascii="Courier New" w:hAnsi="Courier New" w:cs="Courier New"/>
            <w:bCs/>
            <w:sz w:val="18"/>
            <w:szCs w:val="18"/>
          </w:rPr>
          <w:t xml:space="preserve"> new </w:t>
        </w:r>
        <w:proofErr w:type="spellStart"/>
        <w:r>
          <w:rPr>
            <w:rFonts w:ascii="Courier New" w:hAnsi="Courier New" w:cs="Courier New"/>
            <w:bCs/>
            <w:sz w:val="18"/>
            <w:szCs w:val="18"/>
          </w:rPr>
          <w:t>UnsupportedOperationException</w:t>
        </w:r>
        <w:proofErr w:type="spellEnd"/>
        <w:r>
          <w:rPr>
            <w:rFonts w:ascii="Courier New" w:hAnsi="Courier New" w:cs="Courier New"/>
            <w:bCs/>
            <w:sz w:val="18"/>
            <w:szCs w:val="18"/>
          </w:rPr>
          <w:t>("Not yet implemented");</w:t>
        </w:r>
      </w:ins>
    </w:p>
    <w:p w:rsidR="000674FE" w:rsidRDefault="000674FE" w:rsidP="000674FE">
      <w:pPr>
        <w:rPr>
          <w:ins w:id="66" w:author="Unknown"/>
        </w:rPr>
      </w:pPr>
      <w:ins w:id="67" w:author="Unknown">
        <w:r>
          <w:rPr>
            <w:rFonts w:ascii="Courier New" w:hAnsi="Courier New" w:cs="Courier New"/>
            <w:bCs/>
            <w:sz w:val="18"/>
            <w:szCs w:val="18"/>
          </w:rPr>
          <w:t>}</w:t>
        </w:r>
      </w:ins>
    </w:p>
    <w:p w:rsidR="000674FE" w:rsidRDefault="000674FE" w:rsidP="000674FE">
      <w:pPr>
        <w:rPr>
          <w:ins w:id="68" w:author="Unknown"/>
        </w:rPr>
      </w:pPr>
    </w:p>
    <w:p w:rsidR="000674FE" w:rsidRDefault="000674FE" w:rsidP="000674FE">
      <w:pPr>
        <w:rPr>
          <w:ins w:id="69" w:author="Unknown"/>
        </w:rPr>
      </w:pPr>
      <w:ins w:id="70" w:author="Unknown">
        <w:r>
          <w:rPr>
            <w:rFonts w:ascii="Arial" w:hAnsi="Arial" w:cs="Arial"/>
            <w:bCs/>
            <w:sz w:val="18"/>
            <w:szCs w:val="18"/>
          </w:rPr>
          <w:t xml:space="preserve">See </w:t>
        </w:r>
        <w:r w:rsidR="006D6A91">
          <w:rPr>
            <w:rFonts w:ascii="Arial" w:hAnsi="Arial" w:cs="Arial"/>
            <w:bCs/>
            <w:sz w:val="18"/>
            <w:szCs w:val="18"/>
          </w:rPr>
          <w:fldChar w:fldCharType="begin"/>
        </w:r>
        <w:r>
          <w:rPr>
            <w:rFonts w:ascii="Arial" w:hAnsi="Arial" w:cs="Arial"/>
            <w:bCs/>
            <w:sz w:val="18"/>
            <w:szCs w:val="18"/>
          </w:rPr>
          <w:instrText xml:space="preserve"> HYPERLINK "http://javarevisited.blogspot.com/2012/02/difference-between-throw-and-throws-in.html" </w:instrText>
        </w:r>
        <w:r w:rsidR="006D6A91">
          <w:rPr>
            <w:rFonts w:ascii="Arial" w:hAnsi="Arial" w:cs="Arial"/>
            <w:bCs/>
            <w:sz w:val="18"/>
            <w:szCs w:val="18"/>
          </w:rPr>
          <w:fldChar w:fldCharType="separate"/>
        </w:r>
        <w:r>
          <w:rPr>
            <w:rStyle w:val="Hyperlink"/>
            <w:rFonts w:ascii="Arial" w:hAnsi="Arial" w:cs="Arial"/>
            <w:bCs/>
            <w:sz w:val="18"/>
            <w:szCs w:val="18"/>
          </w:rPr>
          <w:t>this article</w:t>
        </w:r>
        <w:r w:rsidR="006D6A91">
          <w:rPr>
            <w:rFonts w:ascii="Arial" w:hAnsi="Arial" w:cs="Arial"/>
            <w:bCs/>
            <w:sz w:val="18"/>
            <w:szCs w:val="18"/>
          </w:rPr>
          <w:fldChar w:fldCharType="end"/>
        </w:r>
        <w:r>
          <w:rPr>
            <w:rFonts w:ascii="Arial" w:hAnsi="Arial" w:cs="Arial"/>
            <w:bCs/>
            <w:sz w:val="18"/>
            <w:szCs w:val="18"/>
          </w:rPr>
          <w:t xml:space="preserve"> for more differences between these two keywords in Java. </w:t>
        </w:r>
      </w:ins>
    </w:p>
    <w:p w:rsidR="000674FE" w:rsidRDefault="000674FE" w:rsidP="000674FE">
      <w:pPr>
        <w:rPr>
          <w:ins w:id="71" w:author="Unknown"/>
        </w:rPr>
      </w:pPr>
    </w:p>
    <w:p w:rsidR="000674FE" w:rsidRDefault="000674FE" w:rsidP="000674FE">
      <w:pPr>
        <w:rPr>
          <w:ins w:id="72" w:author="Unknown"/>
        </w:rPr>
      </w:pPr>
      <w:ins w:id="73" w:author="Unknown">
        <w:r>
          <w:rPr>
            <w:rFonts w:ascii="Arial" w:hAnsi="Arial" w:cs="Arial"/>
            <w:b/>
            <w:bCs/>
            <w:sz w:val="18"/>
            <w:szCs w:val="18"/>
          </w:rPr>
          <w:t>7) What is Exception chaining in Java?</w:t>
        </w:r>
      </w:ins>
    </w:p>
    <w:p w:rsidR="000674FE" w:rsidRDefault="000674FE" w:rsidP="000674FE">
      <w:pPr>
        <w:rPr>
          <w:ins w:id="74" w:author="Unknown"/>
        </w:rPr>
      </w:pPr>
      <w:ins w:id="75" w:author="Unknown">
        <w:r>
          <w:rPr>
            <w:rFonts w:ascii="Arial" w:hAnsi="Arial" w:cs="Arial"/>
            <w:bCs/>
            <w:sz w:val="18"/>
            <w:szCs w:val="18"/>
          </w:rPr>
          <w:t xml:space="preserve">Exception chaining is a popular exception handling concept in Java, where another exception is thrown in response of an exception and creating a chain of Exceptions. This technique mostly used to wrap a checked exception into an unchecked or </w:t>
        </w:r>
        <w:proofErr w:type="spellStart"/>
        <w:r>
          <w:rPr>
            <w:rFonts w:ascii="Courier New" w:hAnsi="Courier New" w:cs="Courier New"/>
            <w:bCs/>
            <w:sz w:val="18"/>
            <w:szCs w:val="18"/>
          </w:rPr>
          <w:t>RuntimeException</w:t>
        </w:r>
        <w:proofErr w:type="spellEnd"/>
        <w:r>
          <w:rPr>
            <w:rFonts w:ascii="Courier New" w:hAnsi="Courier New" w:cs="Courier New"/>
            <w:bCs/>
            <w:sz w:val="18"/>
            <w:szCs w:val="18"/>
          </w:rPr>
          <w:t>.</w:t>
        </w:r>
        <w:r>
          <w:rPr>
            <w:rFonts w:ascii="Arial" w:hAnsi="Arial" w:cs="Arial"/>
            <w:bCs/>
            <w:sz w:val="18"/>
            <w:szCs w:val="18"/>
          </w:rPr>
          <w:t xml:space="preserve"> By the way</w:t>
        </w:r>
        <w:r>
          <w:rPr>
            <w:rFonts w:ascii="Courier New" w:hAnsi="Courier New" w:cs="Courier New"/>
            <w:bCs/>
            <w:sz w:val="18"/>
            <w:szCs w:val="18"/>
          </w:rPr>
          <w:t xml:space="preserve"> </w:t>
        </w:r>
        <w:r>
          <w:rPr>
            <w:rFonts w:ascii="Arial" w:hAnsi="Arial" w:cs="Arial"/>
            <w:bCs/>
            <w:sz w:val="18"/>
            <w:szCs w:val="18"/>
          </w:rPr>
          <w:t xml:space="preserve">if you are throwing new exception due to another exception then always include original exception so that handler code can access root cause by using methods like </w:t>
        </w:r>
        <w:proofErr w:type="spellStart"/>
        <w:r>
          <w:rPr>
            <w:rFonts w:ascii="Courier New" w:hAnsi="Courier New" w:cs="Courier New"/>
            <w:bCs/>
            <w:sz w:val="18"/>
            <w:szCs w:val="18"/>
          </w:rPr>
          <w:t>getCause</w:t>
        </w:r>
        <w:proofErr w:type="spellEnd"/>
        <w:r>
          <w:rPr>
            <w:rFonts w:ascii="Courier New" w:hAnsi="Courier New" w:cs="Courier New"/>
            <w:bCs/>
            <w:sz w:val="18"/>
            <w:szCs w:val="18"/>
          </w:rPr>
          <w:t>()</w:t>
        </w:r>
        <w:r>
          <w:rPr>
            <w:rFonts w:ascii="Arial" w:hAnsi="Arial" w:cs="Arial"/>
            <w:bCs/>
            <w:sz w:val="18"/>
            <w:szCs w:val="18"/>
          </w:rPr>
          <w:t xml:space="preserve"> and </w:t>
        </w:r>
        <w:proofErr w:type="spellStart"/>
        <w:r>
          <w:rPr>
            <w:rFonts w:ascii="Courier New" w:hAnsi="Courier New" w:cs="Courier New"/>
            <w:bCs/>
            <w:sz w:val="18"/>
            <w:szCs w:val="18"/>
          </w:rPr>
          <w:t>initCause</w:t>
        </w:r>
        <w:proofErr w:type="spellEnd"/>
        <w:r>
          <w:rPr>
            <w:rFonts w:ascii="Courier New" w:hAnsi="Courier New" w:cs="Courier New"/>
            <w:bCs/>
            <w:sz w:val="18"/>
            <w:szCs w:val="18"/>
          </w:rPr>
          <w:t>()</w:t>
        </w:r>
        <w:r>
          <w:rPr>
            <w:rFonts w:ascii="Arial" w:hAnsi="Arial" w:cs="Arial"/>
            <w:bCs/>
            <w:sz w:val="18"/>
            <w:szCs w:val="18"/>
          </w:rPr>
          <w:t>.</w:t>
        </w:r>
      </w:ins>
    </w:p>
    <w:p w:rsidR="000674FE" w:rsidRDefault="000674FE" w:rsidP="000674FE">
      <w:pPr>
        <w:rPr>
          <w:ins w:id="76" w:author="Unknown"/>
        </w:rPr>
      </w:pPr>
    </w:p>
    <w:p w:rsidR="000674FE" w:rsidRDefault="000674FE" w:rsidP="000674FE">
      <w:pPr>
        <w:rPr>
          <w:ins w:id="77" w:author="Unknown"/>
        </w:rPr>
      </w:pPr>
      <w:ins w:id="78" w:author="Unknown">
        <w:r>
          <w:rPr>
            <w:rFonts w:ascii="Arial" w:hAnsi="Arial" w:cs="Arial"/>
            <w:b/>
            <w:bCs/>
            <w:sz w:val="18"/>
            <w:szCs w:val="18"/>
          </w:rPr>
          <w:t>8) Have you written your own custom Exception in Java? How do you do that?</w:t>
        </w:r>
      </w:ins>
    </w:p>
    <w:p w:rsidR="000674FE" w:rsidRDefault="000674FE" w:rsidP="000674FE">
      <w:pPr>
        <w:rPr>
          <w:ins w:id="79" w:author="Unknown"/>
        </w:rPr>
      </w:pPr>
      <w:proofErr w:type="spellStart"/>
      <w:ins w:id="80" w:author="Unknown">
        <w:r>
          <w:rPr>
            <w:rFonts w:ascii="Arial" w:hAnsi="Arial" w:cs="Arial"/>
            <w:bCs/>
            <w:sz w:val="18"/>
            <w:szCs w:val="18"/>
          </w:rPr>
          <w:t>Ofcourse</w:t>
        </w:r>
        <w:proofErr w:type="spellEnd"/>
        <w:r>
          <w:rPr>
            <w:rFonts w:ascii="Arial" w:hAnsi="Arial" w:cs="Arial"/>
            <w:bCs/>
            <w:sz w:val="18"/>
            <w:szCs w:val="18"/>
          </w:rPr>
          <w:t xml:space="preserve"> most of us has written custom or business Exceptions like </w:t>
        </w:r>
        <w:proofErr w:type="spellStart"/>
        <w:r>
          <w:rPr>
            <w:rFonts w:ascii="Courier New" w:hAnsi="Courier New" w:cs="Courier New"/>
            <w:bCs/>
            <w:sz w:val="18"/>
            <w:szCs w:val="18"/>
          </w:rPr>
          <w:t>AccountNotFoundExcepiton</w:t>
        </w:r>
        <w:proofErr w:type="spellEnd"/>
        <w:r>
          <w:rPr>
            <w:rFonts w:ascii="Arial" w:hAnsi="Arial" w:cs="Arial"/>
            <w:bCs/>
            <w:sz w:val="18"/>
            <w:szCs w:val="18"/>
          </w:rPr>
          <w:t xml:space="preserve">. Main purpose of asking this Java Exception interview question is to find out how you use this feature. This can be used for sophisticated and precise exception handling with tweak involved in whether you would choose a checked or unchecked exception. By creating a specific exception for specific case, you also </w:t>
        </w:r>
        <w:proofErr w:type="gramStart"/>
        <w:r>
          <w:rPr>
            <w:rFonts w:ascii="Arial" w:hAnsi="Arial" w:cs="Arial"/>
            <w:bCs/>
            <w:sz w:val="18"/>
            <w:szCs w:val="18"/>
          </w:rPr>
          <w:t>gives</w:t>
        </w:r>
        <w:proofErr w:type="gramEnd"/>
        <w:r>
          <w:rPr>
            <w:rFonts w:ascii="Arial" w:hAnsi="Arial" w:cs="Arial"/>
            <w:bCs/>
            <w:sz w:val="18"/>
            <w:szCs w:val="18"/>
          </w:rPr>
          <w:t xml:space="preserve"> lot of options to caller to deal with them elegantly. I always prefer to have a precise exception than a general exception. Though creating lots of specific exceptions quickly increase </w:t>
        </w:r>
        <w:proofErr w:type="gramStart"/>
        <w:r>
          <w:rPr>
            <w:rFonts w:ascii="Arial" w:hAnsi="Arial" w:cs="Arial"/>
            <w:bCs/>
            <w:sz w:val="18"/>
            <w:szCs w:val="18"/>
          </w:rPr>
          <w:t>number of classes in your project, maintaining a practical balance between specific and general exceptions are</w:t>
        </w:r>
        <w:proofErr w:type="gramEnd"/>
        <w:r>
          <w:rPr>
            <w:rFonts w:ascii="Arial" w:hAnsi="Arial" w:cs="Arial"/>
            <w:bCs/>
            <w:sz w:val="18"/>
            <w:szCs w:val="18"/>
          </w:rPr>
          <w:t xml:space="preserve"> key to success.</w:t>
        </w:r>
      </w:ins>
    </w:p>
    <w:p w:rsidR="000674FE" w:rsidRDefault="000674FE" w:rsidP="000674FE">
      <w:pPr>
        <w:rPr>
          <w:ins w:id="81" w:author="Unknown"/>
        </w:rPr>
      </w:pPr>
    </w:p>
    <w:p w:rsidR="000674FE" w:rsidRDefault="000674FE" w:rsidP="000674FE">
      <w:pPr>
        <w:rPr>
          <w:ins w:id="82" w:author="Unknown"/>
        </w:rPr>
      </w:pPr>
    </w:p>
    <w:p w:rsidR="000674FE" w:rsidRDefault="000674FE" w:rsidP="000674FE">
      <w:pPr>
        <w:rPr>
          <w:ins w:id="83" w:author="Unknown"/>
        </w:rPr>
      </w:pPr>
      <w:ins w:id="84" w:author="Unknown">
        <w:r>
          <w:rPr>
            <w:rFonts w:ascii="Arial" w:hAnsi="Arial" w:cs="Arial"/>
            <w:b/>
            <w:bCs/>
            <w:sz w:val="18"/>
            <w:szCs w:val="18"/>
          </w:rPr>
          <w:t xml:space="preserve">9) What changes has been introduced in JDK7 related to Exception handling in </w:t>
        </w:r>
        <w:proofErr w:type="gramStart"/>
        <w:r>
          <w:rPr>
            <w:rFonts w:ascii="Arial" w:hAnsi="Arial" w:cs="Arial"/>
            <w:b/>
            <w:bCs/>
            <w:sz w:val="18"/>
            <w:szCs w:val="18"/>
          </w:rPr>
          <w:t>Java ?</w:t>
        </w:r>
        <w:proofErr w:type="gramEnd"/>
      </w:ins>
    </w:p>
    <w:p w:rsidR="000674FE" w:rsidRDefault="000674FE" w:rsidP="000674FE">
      <w:pPr>
        <w:rPr>
          <w:ins w:id="85" w:author="Unknown"/>
        </w:rPr>
      </w:pPr>
      <w:proofErr w:type="gramStart"/>
      <w:ins w:id="86" w:author="Unknown">
        <w:r>
          <w:rPr>
            <w:rFonts w:ascii="Arial" w:hAnsi="Arial" w:cs="Arial"/>
            <w:bCs/>
            <w:sz w:val="18"/>
            <w:szCs w:val="18"/>
          </w:rPr>
          <w:t>A relatively new and recent Exception interview question in Java.</w:t>
        </w:r>
        <w:proofErr w:type="gramEnd"/>
        <w:r>
          <w:rPr>
            <w:rFonts w:ascii="Arial" w:hAnsi="Arial" w:cs="Arial"/>
            <w:bCs/>
            <w:sz w:val="18"/>
            <w:szCs w:val="18"/>
          </w:rPr>
          <w:t xml:space="preserve"> JDK7 has introduced two major feature which is related to Error and Exception handling,  one is ability to handle </w:t>
        </w:r>
        <w:r w:rsidR="006D6A91">
          <w:rPr>
            <w:rFonts w:ascii="Arial" w:hAnsi="Arial" w:cs="Arial"/>
            <w:bCs/>
            <w:sz w:val="18"/>
            <w:szCs w:val="18"/>
          </w:rPr>
          <w:fldChar w:fldCharType="begin"/>
        </w:r>
        <w:r>
          <w:rPr>
            <w:rFonts w:ascii="Arial" w:hAnsi="Arial" w:cs="Arial"/>
            <w:bCs/>
            <w:sz w:val="18"/>
            <w:szCs w:val="18"/>
          </w:rPr>
          <w:instrText xml:space="preserve"> HYPERLINK "http://javarevisited.blogspot.com/2011/07/jdk7-multi-cache-block-example-tutorial.html" </w:instrText>
        </w:r>
        <w:r w:rsidR="006D6A91">
          <w:rPr>
            <w:rFonts w:ascii="Arial" w:hAnsi="Arial" w:cs="Arial"/>
            <w:bCs/>
            <w:sz w:val="18"/>
            <w:szCs w:val="18"/>
          </w:rPr>
          <w:fldChar w:fldCharType="separate"/>
        </w:r>
        <w:r>
          <w:rPr>
            <w:rStyle w:val="Hyperlink"/>
            <w:rFonts w:ascii="Arial" w:hAnsi="Arial" w:cs="Arial"/>
            <w:bCs/>
            <w:sz w:val="18"/>
            <w:szCs w:val="18"/>
          </w:rPr>
          <w:t>multiple exception in one catch block</w:t>
        </w:r>
        <w:r w:rsidR="006D6A91">
          <w:rPr>
            <w:rFonts w:ascii="Arial" w:hAnsi="Arial" w:cs="Arial"/>
            <w:bCs/>
            <w:sz w:val="18"/>
            <w:szCs w:val="18"/>
          </w:rPr>
          <w:fldChar w:fldCharType="end"/>
        </w:r>
        <w:r>
          <w:rPr>
            <w:rFonts w:ascii="Arial" w:hAnsi="Arial" w:cs="Arial"/>
            <w:bCs/>
            <w:sz w:val="18"/>
            <w:szCs w:val="18"/>
          </w:rPr>
          <w:t xml:space="preserve">, popularly known as multi cache block and other is </w:t>
        </w:r>
        <w:r w:rsidR="006D6A91">
          <w:rPr>
            <w:rFonts w:ascii="Arial" w:hAnsi="Arial" w:cs="Arial"/>
            <w:bCs/>
            <w:sz w:val="18"/>
            <w:szCs w:val="18"/>
          </w:rPr>
          <w:fldChar w:fldCharType="begin"/>
        </w:r>
        <w:r>
          <w:rPr>
            <w:rFonts w:ascii="Arial" w:hAnsi="Arial" w:cs="Arial"/>
            <w:bCs/>
            <w:sz w:val="18"/>
            <w:szCs w:val="18"/>
          </w:rPr>
          <w:instrText xml:space="preserve"> HYPERLINK "http://javarevisited.blogspot.sg/2011/09/arm-automatic-resource-management-in.html" </w:instrText>
        </w:r>
        <w:r w:rsidR="006D6A91">
          <w:rPr>
            <w:rFonts w:ascii="Arial" w:hAnsi="Arial" w:cs="Arial"/>
            <w:bCs/>
            <w:sz w:val="18"/>
            <w:szCs w:val="18"/>
          </w:rPr>
          <w:fldChar w:fldCharType="separate"/>
        </w:r>
        <w:r>
          <w:rPr>
            <w:rStyle w:val="Hyperlink"/>
            <w:rFonts w:ascii="Arial" w:hAnsi="Arial" w:cs="Arial"/>
            <w:bCs/>
            <w:sz w:val="18"/>
            <w:szCs w:val="18"/>
          </w:rPr>
          <w:t>ARM blocks in Java 7</w:t>
        </w:r>
        <w:r w:rsidR="006D6A91">
          <w:rPr>
            <w:rFonts w:ascii="Arial" w:hAnsi="Arial" w:cs="Arial"/>
            <w:bCs/>
            <w:sz w:val="18"/>
            <w:szCs w:val="18"/>
          </w:rPr>
          <w:fldChar w:fldCharType="end"/>
        </w:r>
        <w:r>
          <w:rPr>
            <w:rFonts w:ascii="Arial" w:hAnsi="Arial" w:cs="Arial"/>
            <w:bCs/>
            <w:sz w:val="18"/>
            <w:szCs w:val="18"/>
          </w:rPr>
          <w:t xml:space="preserve"> for automatic resource management, also known as try with resource. Both of these </w:t>
        </w:r>
        <w:proofErr w:type="gramStart"/>
        <w:r>
          <w:rPr>
            <w:rFonts w:ascii="Arial" w:hAnsi="Arial" w:cs="Arial"/>
            <w:bCs/>
            <w:sz w:val="18"/>
            <w:szCs w:val="18"/>
          </w:rPr>
          <w:t>feature</w:t>
        </w:r>
        <w:proofErr w:type="gramEnd"/>
        <w:r>
          <w:rPr>
            <w:rFonts w:ascii="Arial" w:hAnsi="Arial" w:cs="Arial"/>
            <w:bCs/>
            <w:sz w:val="18"/>
            <w:szCs w:val="18"/>
          </w:rPr>
          <w:t xml:space="preserve"> can certainly help to reduce boiler plate code required for handling checked exceptions in Java and significantly improves readability of code. Knowledge of this feature, not only helps to write better error and exception code in Java, but also helps to do well during interviews. I also recommend reading </w:t>
        </w:r>
        <w:r w:rsidR="006D6A91">
          <w:rPr>
            <w:rFonts w:ascii="Arial" w:hAnsi="Arial" w:cs="Arial"/>
            <w:bCs/>
            <w:sz w:val="18"/>
            <w:szCs w:val="18"/>
          </w:rPr>
          <w:fldChar w:fldCharType="begin"/>
        </w:r>
        <w:r>
          <w:rPr>
            <w:rFonts w:ascii="Arial" w:hAnsi="Arial" w:cs="Arial"/>
            <w:bCs/>
            <w:sz w:val="18"/>
            <w:szCs w:val="18"/>
          </w:rPr>
          <w:instrText xml:space="preserve"> HYPERLINK "http://www.amazon.com/dp/1430240563/?tag=javamysqlanta-20" </w:instrText>
        </w:r>
        <w:r w:rsidR="006D6A91">
          <w:rPr>
            <w:rFonts w:ascii="Arial" w:hAnsi="Arial" w:cs="Arial"/>
            <w:bCs/>
            <w:sz w:val="18"/>
            <w:szCs w:val="18"/>
          </w:rPr>
          <w:fldChar w:fldCharType="separate"/>
        </w:r>
        <w:r>
          <w:rPr>
            <w:rStyle w:val="Hyperlink"/>
            <w:rFonts w:ascii="Arial" w:hAnsi="Arial" w:cs="Arial"/>
            <w:bCs/>
            <w:sz w:val="18"/>
            <w:szCs w:val="18"/>
          </w:rPr>
          <w:t>Java 7 Recipes</w:t>
        </w:r>
        <w:r w:rsidR="006D6A91">
          <w:rPr>
            <w:rFonts w:ascii="Arial" w:hAnsi="Arial" w:cs="Arial"/>
            <w:bCs/>
            <w:sz w:val="18"/>
            <w:szCs w:val="18"/>
          </w:rPr>
          <w:fldChar w:fldCharType="end"/>
        </w:r>
        <w:r>
          <w:rPr>
            <w:rFonts w:ascii="Arial" w:hAnsi="Arial" w:cs="Arial"/>
            <w:bCs/>
            <w:sz w:val="18"/>
            <w:szCs w:val="18"/>
          </w:rPr>
          <w:t xml:space="preserve"> book to get more insight on useful features introduced in Java 7, including these two.</w:t>
        </w:r>
      </w:ins>
    </w:p>
    <w:p w:rsidR="000674FE" w:rsidRDefault="000674FE" w:rsidP="000674FE">
      <w:pPr>
        <w:rPr>
          <w:ins w:id="87" w:author="Unknown"/>
        </w:rPr>
      </w:pPr>
    </w:p>
    <w:p w:rsidR="000674FE" w:rsidRDefault="000674FE" w:rsidP="000674FE">
      <w:pPr>
        <w:rPr>
          <w:ins w:id="88" w:author="Unknown"/>
        </w:rPr>
      </w:pPr>
      <w:ins w:id="89" w:author="Unknown">
        <w:r>
          <w:rPr>
            <w:rFonts w:ascii="Arial" w:hAnsi="Arial" w:cs="Arial"/>
            <w:b/>
            <w:bCs/>
            <w:sz w:val="18"/>
            <w:szCs w:val="18"/>
          </w:rPr>
          <w:t xml:space="preserve">10) Have you faced </w:t>
        </w:r>
        <w:proofErr w:type="spellStart"/>
        <w:r>
          <w:rPr>
            <w:rFonts w:ascii="Arial" w:hAnsi="Arial" w:cs="Arial"/>
            <w:b/>
            <w:bCs/>
            <w:sz w:val="18"/>
            <w:szCs w:val="18"/>
          </w:rPr>
          <w:t>OutOfMemoryError</w:t>
        </w:r>
        <w:proofErr w:type="spellEnd"/>
        <w:r>
          <w:rPr>
            <w:rFonts w:ascii="Arial" w:hAnsi="Arial" w:cs="Arial"/>
            <w:b/>
            <w:bCs/>
            <w:sz w:val="18"/>
            <w:szCs w:val="18"/>
          </w:rPr>
          <w:t xml:space="preserve"> in Java? How did you </w:t>
        </w:r>
        <w:proofErr w:type="gramStart"/>
        <w:r>
          <w:rPr>
            <w:rFonts w:ascii="Arial" w:hAnsi="Arial" w:cs="Arial"/>
            <w:b/>
            <w:bCs/>
            <w:sz w:val="18"/>
            <w:szCs w:val="18"/>
          </w:rPr>
          <w:t>solved</w:t>
        </w:r>
        <w:proofErr w:type="gramEnd"/>
        <w:r>
          <w:rPr>
            <w:rFonts w:ascii="Arial" w:hAnsi="Arial" w:cs="Arial"/>
            <w:b/>
            <w:bCs/>
            <w:sz w:val="18"/>
            <w:szCs w:val="18"/>
          </w:rPr>
          <w:t xml:space="preserve"> that?</w:t>
        </w:r>
      </w:ins>
    </w:p>
    <w:p w:rsidR="000674FE" w:rsidRDefault="000674FE" w:rsidP="000674FE">
      <w:pPr>
        <w:rPr>
          <w:ins w:id="90" w:author="Unknown"/>
        </w:rPr>
      </w:pPr>
      <w:ins w:id="91" w:author="Unknown">
        <w:r>
          <w:rPr>
            <w:rFonts w:ascii="Arial" w:hAnsi="Arial" w:cs="Arial"/>
            <w:bCs/>
            <w:sz w:val="18"/>
            <w:szCs w:val="18"/>
          </w:rPr>
          <w:lastRenderedPageBreak/>
          <w:t xml:space="preserve">This Java Error interview questions is mostly asked on senior level Java interviews and here interviewer is interested on your approach to tackle dangerous </w:t>
        </w:r>
        <w:proofErr w:type="spellStart"/>
        <w:r>
          <w:rPr>
            <w:rFonts w:ascii="Courier New" w:hAnsi="Courier New" w:cs="Courier New"/>
            <w:bCs/>
            <w:sz w:val="18"/>
            <w:szCs w:val="18"/>
          </w:rPr>
          <w:t>OutOfMemoryError</w:t>
        </w:r>
        <w:proofErr w:type="spellEnd"/>
        <w:r>
          <w:rPr>
            <w:rFonts w:ascii="Arial" w:hAnsi="Arial" w:cs="Arial"/>
            <w:bCs/>
            <w:sz w:val="18"/>
            <w:szCs w:val="18"/>
          </w:rPr>
          <w:t xml:space="preserve">. Admit it we always face this error no matter which kind of project you are working so if you say no it doesn't go very well with interviewer. I suggest even if you are not familiar or not faced it in reality but have 3 to 4 years of experience in Java, be prepare for it. At the same time, this is also a chance to impress interviewer by showing your advanced technical knowledge related to finding memory leaks, profiling and debugging. I have noticed that </w:t>
        </w:r>
        <w:proofErr w:type="gramStart"/>
        <w:r>
          <w:rPr>
            <w:rFonts w:ascii="Arial" w:hAnsi="Arial" w:cs="Arial"/>
            <w:bCs/>
            <w:sz w:val="18"/>
            <w:szCs w:val="18"/>
          </w:rPr>
          <w:t>these skills almost always creates</w:t>
        </w:r>
        <w:proofErr w:type="gramEnd"/>
        <w:r>
          <w:rPr>
            <w:rFonts w:ascii="Arial" w:hAnsi="Arial" w:cs="Arial"/>
            <w:bCs/>
            <w:sz w:val="18"/>
            <w:szCs w:val="18"/>
          </w:rPr>
          <w:t xml:space="preserve"> a positive impression. You can also see my post on </w:t>
        </w:r>
        <w:r w:rsidR="006D6A91">
          <w:rPr>
            <w:rFonts w:ascii="Arial" w:hAnsi="Arial" w:cs="Arial"/>
            <w:bCs/>
            <w:sz w:val="18"/>
            <w:szCs w:val="18"/>
          </w:rPr>
          <w:fldChar w:fldCharType="begin"/>
        </w:r>
        <w:r>
          <w:rPr>
            <w:rFonts w:ascii="Arial" w:hAnsi="Arial" w:cs="Arial"/>
            <w:bCs/>
            <w:sz w:val="18"/>
            <w:szCs w:val="18"/>
          </w:rPr>
          <w:instrText xml:space="preserve"> HYPERLINK "http://javarevisited.blogspot.com/2011/09/javalangoutofmemoryerror-permgen-space.html" </w:instrText>
        </w:r>
        <w:r w:rsidR="006D6A91">
          <w:rPr>
            <w:rFonts w:ascii="Arial" w:hAnsi="Arial" w:cs="Arial"/>
            <w:bCs/>
            <w:sz w:val="18"/>
            <w:szCs w:val="18"/>
          </w:rPr>
          <w:fldChar w:fldCharType="separate"/>
        </w:r>
        <w:r>
          <w:rPr>
            <w:rStyle w:val="Hyperlink"/>
            <w:rFonts w:ascii="Arial" w:hAnsi="Arial" w:cs="Arial"/>
            <w:bCs/>
            <w:sz w:val="18"/>
            <w:szCs w:val="18"/>
          </w:rPr>
          <w:t xml:space="preserve">how to fix </w:t>
        </w:r>
        <w:proofErr w:type="spellStart"/>
        <w:r>
          <w:rPr>
            <w:rStyle w:val="Hyperlink"/>
            <w:rFonts w:ascii="Arial" w:hAnsi="Arial" w:cs="Arial"/>
            <w:bCs/>
            <w:sz w:val="18"/>
            <w:szCs w:val="18"/>
          </w:rPr>
          <w:t>java.lang.OutOfMemoryError</w:t>
        </w:r>
        <w:proofErr w:type="spellEnd"/>
        <w:r w:rsidR="006D6A91">
          <w:rPr>
            <w:rFonts w:ascii="Arial" w:hAnsi="Arial" w:cs="Arial"/>
            <w:bCs/>
            <w:sz w:val="18"/>
            <w:szCs w:val="18"/>
          </w:rPr>
          <w:fldChar w:fldCharType="end"/>
        </w:r>
        <w:r>
          <w:rPr>
            <w:rFonts w:ascii="Arial" w:hAnsi="Arial" w:cs="Arial"/>
            <w:bCs/>
            <w:sz w:val="18"/>
            <w:szCs w:val="18"/>
          </w:rPr>
          <w:t xml:space="preserve"> for more detail on this topic.</w:t>
        </w:r>
      </w:ins>
    </w:p>
    <w:p w:rsidR="000674FE" w:rsidRDefault="000674FE" w:rsidP="000674FE">
      <w:pPr>
        <w:rPr>
          <w:ins w:id="92" w:author="Unknown"/>
        </w:rPr>
      </w:pPr>
    </w:p>
    <w:p w:rsidR="000674FE" w:rsidRDefault="000674FE" w:rsidP="000674FE">
      <w:pPr>
        <w:rPr>
          <w:ins w:id="93" w:author="Unknown"/>
        </w:rPr>
      </w:pPr>
      <w:ins w:id="94" w:author="Unknown">
        <w:r>
          <w:rPr>
            <w:rFonts w:ascii="Arial" w:hAnsi="Arial" w:cs="Arial"/>
            <w:b/>
            <w:bCs/>
            <w:sz w:val="18"/>
            <w:szCs w:val="18"/>
          </w:rPr>
          <w:t xml:space="preserve">11) Does code form finally executes if method returns before finally block or JVM </w:t>
        </w:r>
        <w:proofErr w:type="gramStart"/>
        <w:r>
          <w:rPr>
            <w:rFonts w:ascii="Arial" w:hAnsi="Arial" w:cs="Arial"/>
            <w:b/>
            <w:bCs/>
            <w:sz w:val="18"/>
            <w:szCs w:val="18"/>
          </w:rPr>
          <w:t>exits ?</w:t>
        </w:r>
        <w:proofErr w:type="gramEnd"/>
      </w:ins>
    </w:p>
    <w:p w:rsidR="000674FE" w:rsidRDefault="000674FE" w:rsidP="000674FE">
      <w:pPr>
        <w:rPr>
          <w:ins w:id="95" w:author="Unknown"/>
        </w:rPr>
      </w:pPr>
      <w:ins w:id="96" w:author="Unknown">
        <w:r>
          <w:rPr>
            <w:rFonts w:ascii="Arial" w:hAnsi="Arial" w:cs="Arial"/>
            <w:bCs/>
            <w:sz w:val="18"/>
            <w:szCs w:val="18"/>
          </w:rPr>
          <w:t xml:space="preserve">This Java exception interview question can also be asked in code format, where given a code with </w:t>
        </w:r>
        <w:proofErr w:type="spellStart"/>
        <w:proofErr w:type="gramStart"/>
        <w:r>
          <w:rPr>
            <w:rFonts w:ascii="Courier New" w:hAnsi="Courier New" w:cs="Courier New"/>
            <w:bCs/>
            <w:sz w:val="18"/>
            <w:szCs w:val="18"/>
          </w:rPr>
          <w:t>System.exit</w:t>
        </w:r>
        <w:proofErr w:type="spellEnd"/>
        <w:r>
          <w:rPr>
            <w:rFonts w:ascii="Courier New" w:hAnsi="Courier New" w:cs="Courier New"/>
            <w:bCs/>
            <w:sz w:val="18"/>
            <w:szCs w:val="18"/>
          </w:rPr>
          <w:t>(</w:t>
        </w:r>
        <w:proofErr w:type="gramEnd"/>
        <w:r>
          <w:rPr>
            <w:rFonts w:ascii="Courier New" w:hAnsi="Courier New" w:cs="Courier New"/>
            <w:bCs/>
            <w:sz w:val="18"/>
            <w:szCs w:val="18"/>
          </w:rPr>
          <w:t>)</w:t>
        </w:r>
        <w:r>
          <w:rPr>
            <w:rFonts w:ascii="Arial" w:hAnsi="Arial" w:cs="Arial"/>
            <w:bCs/>
            <w:sz w:val="18"/>
            <w:szCs w:val="18"/>
          </w:rPr>
          <w:t xml:space="preserve"> in try block and something in finally block. It’s worth knowing that, finally block in Java executes even when return keyword is used in try block. Only time they don’t execute is when you call JVM to exit by executing </w:t>
        </w:r>
        <w:proofErr w:type="spellStart"/>
        <w:proofErr w:type="gramStart"/>
        <w:r>
          <w:rPr>
            <w:rFonts w:ascii="Courier New" w:hAnsi="Courier New" w:cs="Courier New"/>
            <w:bCs/>
            <w:sz w:val="18"/>
            <w:szCs w:val="18"/>
          </w:rPr>
          <w:t>System.exit</w:t>
        </w:r>
        <w:proofErr w:type="spellEnd"/>
        <w:r>
          <w:rPr>
            <w:rFonts w:ascii="Courier New" w:hAnsi="Courier New" w:cs="Courier New"/>
            <w:bCs/>
            <w:sz w:val="18"/>
            <w:szCs w:val="18"/>
          </w:rPr>
          <w:t>(</w:t>
        </w:r>
        <w:proofErr w:type="gramEnd"/>
        <w:r>
          <w:rPr>
            <w:rFonts w:ascii="Courier New" w:hAnsi="Courier New" w:cs="Courier New"/>
            <w:bCs/>
            <w:sz w:val="18"/>
            <w:szCs w:val="18"/>
          </w:rPr>
          <w:t>0)</w:t>
        </w:r>
        <w:r>
          <w:rPr>
            <w:rFonts w:ascii="Arial" w:hAnsi="Arial" w:cs="Arial"/>
            <w:bCs/>
            <w:sz w:val="18"/>
            <w:szCs w:val="18"/>
          </w:rPr>
          <w:t xml:space="preserve">from try block in Java. </w:t>
        </w:r>
      </w:ins>
    </w:p>
    <w:p w:rsidR="000674FE" w:rsidRDefault="000674FE" w:rsidP="000674FE">
      <w:pPr>
        <w:rPr>
          <w:ins w:id="97" w:author="Unknown"/>
        </w:rPr>
      </w:pPr>
    </w:p>
    <w:p w:rsidR="000674FE" w:rsidRDefault="000674FE" w:rsidP="000674FE">
      <w:pPr>
        <w:rPr>
          <w:ins w:id="98" w:author="Unknown"/>
        </w:rPr>
      </w:pPr>
    </w:p>
    <w:p w:rsidR="000674FE" w:rsidRDefault="000674FE" w:rsidP="000674FE">
      <w:pPr>
        <w:rPr>
          <w:ins w:id="99" w:author="Unknown"/>
        </w:rPr>
      </w:pPr>
      <w:ins w:id="100" w:author="Unknown">
        <w:r>
          <w:rPr>
            <w:rFonts w:ascii="Arial" w:hAnsi="Arial" w:cs="Arial"/>
            <w:b/>
            <w:bCs/>
            <w:sz w:val="18"/>
            <w:szCs w:val="18"/>
          </w:rPr>
          <w:t>12) What is difference in final, finalize and finally keyword in Java?</w:t>
        </w:r>
      </w:ins>
    </w:p>
    <w:p w:rsidR="000674FE" w:rsidRDefault="000674FE" w:rsidP="000674FE">
      <w:pPr>
        <w:rPr>
          <w:ins w:id="101" w:author="Unknown"/>
        </w:rPr>
      </w:pPr>
      <w:ins w:id="102" w:author="Unknown">
        <w:r>
          <w:rPr>
            <w:rFonts w:ascii="Arial" w:hAnsi="Arial" w:cs="Arial"/>
            <w:bCs/>
            <w:sz w:val="18"/>
            <w:szCs w:val="18"/>
          </w:rPr>
          <w:t xml:space="preserve">Another classic interview question in core Java, this was asked to one of my friend on his telephonic interview for core Java developer with Morgan Stanley. </w:t>
        </w:r>
        <w:proofErr w:type="gramStart"/>
        <w:r>
          <w:rPr>
            <w:rFonts w:ascii="Courier New" w:hAnsi="Courier New" w:cs="Courier New"/>
            <w:bCs/>
            <w:sz w:val="18"/>
            <w:szCs w:val="18"/>
          </w:rPr>
          <w:t>final</w:t>
        </w:r>
        <w:proofErr w:type="gramEnd"/>
        <w:r>
          <w:rPr>
            <w:rFonts w:ascii="Arial" w:hAnsi="Arial" w:cs="Arial"/>
            <w:bCs/>
            <w:sz w:val="18"/>
            <w:szCs w:val="18"/>
          </w:rPr>
          <w:t xml:space="preserve"> and </w:t>
        </w:r>
        <w:r>
          <w:rPr>
            <w:rFonts w:ascii="Courier New" w:hAnsi="Courier New" w:cs="Courier New"/>
            <w:bCs/>
            <w:sz w:val="18"/>
            <w:szCs w:val="18"/>
          </w:rPr>
          <w:t>finally</w:t>
        </w:r>
        <w:r>
          <w:rPr>
            <w:rFonts w:ascii="Arial" w:hAnsi="Arial" w:cs="Arial"/>
            <w:bCs/>
            <w:sz w:val="18"/>
            <w:szCs w:val="18"/>
          </w:rPr>
          <w:t xml:space="preserve"> are keyword, while </w:t>
        </w:r>
        <w:r>
          <w:rPr>
            <w:rFonts w:ascii="Courier New" w:hAnsi="Courier New" w:cs="Courier New"/>
            <w:bCs/>
            <w:sz w:val="18"/>
            <w:szCs w:val="18"/>
          </w:rPr>
          <w:t>finalize</w:t>
        </w:r>
        <w:r>
          <w:rPr>
            <w:rFonts w:ascii="Arial" w:hAnsi="Arial" w:cs="Arial"/>
            <w:bCs/>
            <w:sz w:val="18"/>
            <w:szCs w:val="18"/>
          </w:rPr>
          <w:t xml:space="preserve"> is method. final keyword is very useful for creating </w:t>
        </w:r>
        <w:proofErr w:type="spellStart"/>
        <w:r>
          <w:rPr>
            <w:rFonts w:ascii="Arial" w:hAnsi="Arial" w:cs="Arial"/>
            <w:bCs/>
            <w:sz w:val="18"/>
            <w:szCs w:val="18"/>
          </w:rPr>
          <w:t>ad</w:t>
        </w:r>
        <w:proofErr w:type="spellEnd"/>
        <w:r>
          <w:rPr>
            <w:rFonts w:ascii="Arial" w:hAnsi="Arial" w:cs="Arial"/>
            <w:bCs/>
            <w:sz w:val="18"/>
            <w:szCs w:val="18"/>
          </w:rPr>
          <w:t xml:space="preserve"> </w:t>
        </w:r>
        <w:r w:rsidR="006D6A91">
          <w:rPr>
            <w:rFonts w:ascii="Arial" w:hAnsi="Arial" w:cs="Arial"/>
            <w:bCs/>
            <w:sz w:val="18"/>
            <w:szCs w:val="18"/>
          </w:rPr>
          <w:fldChar w:fldCharType="begin"/>
        </w:r>
        <w:r>
          <w:rPr>
            <w:rFonts w:ascii="Arial" w:hAnsi="Arial" w:cs="Arial"/>
            <w:bCs/>
            <w:sz w:val="18"/>
            <w:szCs w:val="18"/>
          </w:rPr>
          <w:instrText xml:space="preserve"> HYPERLINK "http://javarevisited.blogspot.com/2013/03/how-to-create-immutable-class-object-java-example-tutorial.html" </w:instrText>
        </w:r>
        <w:r w:rsidR="006D6A91">
          <w:rPr>
            <w:rFonts w:ascii="Arial" w:hAnsi="Arial" w:cs="Arial"/>
            <w:bCs/>
            <w:sz w:val="18"/>
            <w:szCs w:val="18"/>
          </w:rPr>
          <w:fldChar w:fldCharType="separate"/>
        </w:r>
        <w:r>
          <w:rPr>
            <w:rStyle w:val="Hyperlink"/>
            <w:rFonts w:ascii="Arial" w:hAnsi="Arial" w:cs="Arial"/>
            <w:bCs/>
            <w:sz w:val="18"/>
            <w:szCs w:val="18"/>
          </w:rPr>
          <w:t>Immutable class in Java</w:t>
        </w:r>
        <w:r w:rsidR="006D6A91">
          <w:rPr>
            <w:rFonts w:ascii="Arial" w:hAnsi="Arial" w:cs="Arial"/>
            <w:bCs/>
            <w:sz w:val="18"/>
            <w:szCs w:val="18"/>
          </w:rPr>
          <w:fldChar w:fldCharType="end"/>
        </w:r>
        <w:r>
          <w:rPr>
            <w:rFonts w:ascii="Arial" w:hAnsi="Arial" w:cs="Arial"/>
            <w:bCs/>
            <w:sz w:val="18"/>
            <w:szCs w:val="18"/>
          </w:rPr>
          <w:t xml:space="preserve"> By making a class final, we prevent it from being extended, similarly by making a method final, we prevent it from being overridden,. On the other hand, </w:t>
        </w:r>
        <w:proofErr w:type="gramStart"/>
        <w:r>
          <w:rPr>
            <w:rFonts w:ascii="Courier New" w:hAnsi="Courier New" w:cs="Courier New"/>
            <w:bCs/>
            <w:sz w:val="18"/>
            <w:szCs w:val="18"/>
          </w:rPr>
          <w:t>finalize(</w:t>
        </w:r>
        <w:proofErr w:type="gramEnd"/>
        <w:r>
          <w:rPr>
            <w:rFonts w:ascii="Courier New" w:hAnsi="Courier New" w:cs="Courier New"/>
            <w:bCs/>
            <w:sz w:val="18"/>
            <w:szCs w:val="18"/>
          </w:rPr>
          <w:t>)</w:t>
        </w:r>
        <w:r>
          <w:rPr>
            <w:rFonts w:ascii="Arial" w:hAnsi="Arial" w:cs="Arial"/>
            <w:bCs/>
            <w:sz w:val="18"/>
            <w:szCs w:val="18"/>
          </w:rPr>
          <w:t xml:space="preserve"> method is called  by garbage collector, before that object is collected, but this is not guaranteed by Java specification. </w:t>
        </w:r>
        <w:proofErr w:type="gramStart"/>
        <w:r>
          <w:rPr>
            <w:rFonts w:ascii="Courier New" w:hAnsi="Courier New" w:cs="Courier New"/>
            <w:bCs/>
            <w:sz w:val="18"/>
            <w:szCs w:val="18"/>
          </w:rPr>
          <w:t>finally</w:t>
        </w:r>
        <w:proofErr w:type="gramEnd"/>
        <w:r>
          <w:rPr>
            <w:rFonts w:ascii="Arial" w:hAnsi="Arial" w:cs="Arial"/>
            <w:bCs/>
            <w:sz w:val="18"/>
            <w:szCs w:val="18"/>
          </w:rPr>
          <w:t xml:space="preserve"> keyword is the only one which is related to error and exception handling and you should always have finally block in production code for closing connection and resources. See </w:t>
        </w:r>
        <w:r w:rsidR="006D6A91">
          <w:rPr>
            <w:rFonts w:ascii="Arial" w:hAnsi="Arial" w:cs="Arial"/>
            <w:bCs/>
            <w:sz w:val="18"/>
            <w:szCs w:val="18"/>
          </w:rPr>
          <w:fldChar w:fldCharType="begin"/>
        </w:r>
        <w:r>
          <w:rPr>
            <w:rFonts w:ascii="Arial" w:hAnsi="Arial" w:cs="Arial"/>
            <w:bCs/>
            <w:sz w:val="18"/>
            <w:szCs w:val="18"/>
          </w:rPr>
          <w:instrText xml:space="preserve"> HYPERLINK "http://javarevisited.blogspot.com/2012/11/difference-between-final-finally-and-finalize-java.html" </w:instrText>
        </w:r>
        <w:r w:rsidR="006D6A91">
          <w:rPr>
            <w:rFonts w:ascii="Arial" w:hAnsi="Arial" w:cs="Arial"/>
            <w:bCs/>
            <w:sz w:val="18"/>
            <w:szCs w:val="18"/>
          </w:rPr>
          <w:fldChar w:fldCharType="separate"/>
        </w:r>
        <w:r>
          <w:rPr>
            <w:rStyle w:val="Hyperlink"/>
            <w:rFonts w:ascii="Arial" w:hAnsi="Arial" w:cs="Arial"/>
            <w:bCs/>
            <w:sz w:val="18"/>
            <w:szCs w:val="18"/>
          </w:rPr>
          <w:t>here</w:t>
        </w:r>
        <w:r w:rsidR="006D6A91">
          <w:rPr>
            <w:rFonts w:ascii="Arial" w:hAnsi="Arial" w:cs="Arial"/>
            <w:bCs/>
            <w:sz w:val="18"/>
            <w:szCs w:val="18"/>
          </w:rPr>
          <w:fldChar w:fldCharType="end"/>
        </w:r>
        <w:r>
          <w:rPr>
            <w:rFonts w:ascii="Arial" w:hAnsi="Arial" w:cs="Arial"/>
            <w:bCs/>
            <w:sz w:val="18"/>
            <w:szCs w:val="18"/>
          </w:rPr>
          <w:t xml:space="preserve"> for more detailed answer of this question.</w:t>
        </w:r>
      </w:ins>
    </w:p>
    <w:p w:rsidR="000674FE" w:rsidRDefault="000674FE" w:rsidP="000674FE">
      <w:pPr>
        <w:rPr>
          <w:ins w:id="103" w:author="Unknown"/>
        </w:rPr>
      </w:pPr>
    </w:p>
    <w:p w:rsidR="000674FE" w:rsidRDefault="000674FE" w:rsidP="000674FE">
      <w:pPr>
        <w:rPr>
          <w:ins w:id="104" w:author="Unknown"/>
        </w:rPr>
      </w:pPr>
    </w:p>
    <w:p w:rsidR="000674FE" w:rsidRDefault="000674FE" w:rsidP="000674FE">
      <w:pPr>
        <w:rPr>
          <w:ins w:id="105" w:author="Unknown"/>
        </w:rPr>
      </w:pPr>
    </w:p>
    <w:p w:rsidR="000674FE" w:rsidRDefault="000674FE" w:rsidP="000674FE">
      <w:pPr>
        <w:rPr>
          <w:ins w:id="106" w:author="Unknown"/>
        </w:rPr>
      </w:pPr>
      <w:ins w:id="107" w:author="Unknown">
        <w:r>
          <w:rPr>
            <w:rFonts w:ascii="Arial" w:hAnsi="Arial" w:cs="Arial"/>
            <w:b/>
            <w:bCs/>
            <w:sz w:val="18"/>
            <w:szCs w:val="18"/>
          </w:rPr>
          <w:t xml:space="preserve">13) What is wrong with following </w:t>
        </w:r>
        <w:proofErr w:type="gramStart"/>
        <w:r>
          <w:rPr>
            <w:rFonts w:ascii="Arial" w:hAnsi="Arial" w:cs="Arial"/>
            <w:b/>
            <w:bCs/>
            <w:sz w:val="18"/>
            <w:szCs w:val="18"/>
          </w:rPr>
          <w:t>code :</w:t>
        </w:r>
        <w:proofErr w:type="gramEnd"/>
      </w:ins>
    </w:p>
    <w:p w:rsidR="000674FE" w:rsidRDefault="000674FE" w:rsidP="000674FE">
      <w:pPr>
        <w:rPr>
          <w:ins w:id="108" w:author="Unknown"/>
        </w:rPr>
      </w:pPr>
    </w:p>
    <w:p w:rsidR="000674FE" w:rsidRDefault="000674FE" w:rsidP="000674FE">
      <w:pPr>
        <w:pStyle w:val="HTMLPreformatted"/>
        <w:pBdr>
          <w:top w:val="dotted" w:sz="4" w:space="1" w:color="auto"/>
          <w:left w:val="dotted" w:sz="4" w:space="4" w:color="auto"/>
          <w:bottom w:val="dotted" w:sz="4" w:space="1" w:color="auto"/>
          <w:right w:val="dotted" w:sz="4" w:space="4" w:color="auto"/>
        </w:pBdr>
        <w:shd w:val="clear" w:color="auto" w:fill="F3F3F3"/>
        <w:rPr>
          <w:ins w:id="109" w:author="Unknown"/>
        </w:rPr>
      </w:pPr>
      <w:ins w:id="110" w:author="Unknown">
        <w:r>
          <w:rPr>
            <w:rFonts w:ascii="Arial" w:hAnsi="Arial" w:cs="Arial"/>
            <w:bCs/>
            <w:sz w:val="18"/>
            <w:szCs w:val="18"/>
          </w:rPr>
          <w:t xml:space="preserve"> </w:t>
        </w:r>
        <w:proofErr w:type="gramStart"/>
        <w:r>
          <w:rPr>
            <w:color w:val="000000"/>
            <w:sz w:val="18"/>
            <w:szCs w:val="18"/>
          </w:rPr>
          <w:t>public</w:t>
        </w:r>
        <w:proofErr w:type="gramEnd"/>
        <w:r>
          <w:rPr>
            <w:color w:val="000000"/>
            <w:sz w:val="18"/>
            <w:szCs w:val="18"/>
          </w:rPr>
          <w:t xml:space="preserve"> static void start() throws </w:t>
        </w:r>
        <w:proofErr w:type="spellStart"/>
        <w:r>
          <w:rPr>
            <w:color w:val="000000"/>
            <w:sz w:val="18"/>
            <w:szCs w:val="18"/>
          </w:rPr>
          <w:t>IOException</w:t>
        </w:r>
        <w:proofErr w:type="spellEnd"/>
        <w:r>
          <w:rPr>
            <w:color w:val="000000"/>
            <w:sz w:val="18"/>
            <w:szCs w:val="18"/>
          </w:rPr>
          <w:t xml:space="preserve">, </w:t>
        </w:r>
        <w:proofErr w:type="spellStart"/>
        <w:r>
          <w:rPr>
            <w:color w:val="000000"/>
            <w:sz w:val="18"/>
            <w:szCs w:val="18"/>
          </w:rPr>
          <w:t>RuntimeException</w:t>
        </w:r>
        <w:proofErr w:type="spellEnd"/>
        <w:r>
          <w:rPr>
            <w:color w:val="000000"/>
            <w:sz w:val="18"/>
            <w:szCs w:val="18"/>
          </w:rPr>
          <w:t>{</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11" w:author="Unknown"/>
        </w:rPr>
      </w:pPr>
      <w:ins w:id="112" w:author="Unknown">
        <w:r>
          <w:rPr>
            <w:rFonts w:ascii="Courier New" w:hAnsi="Courier New" w:cs="Courier New"/>
            <w:color w:val="000000"/>
            <w:sz w:val="18"/>
            <w:szCs w:val="18"/>
          </w:rPr>
          <w:t xml:space="preserve">    </w:t>
        </w:r>
        <w:proofErr w:type="gramStart"/>
        <w:r>
          <w:rPr>
            <w:rFonts w:ascii="Courier New" w:hAnsi="Courier New" w:cs="Courier New"/>
            <w:b/>
            <w:bCs/>
            <w:color w:val="0100B6"/>
            <w:sz w:val="18"/>
            <w:szCs w:val="18"/>
          </w:rPr>
          <w:t>throw</w:t>
        </w:r>
        <w:proofErr w:type="gramEnd"/>
        <w:r>
          <w:rPr>
            <w:rFonts w:ascii="Courier New" w:hAnsi="Courier New" w:cs="Courier New"/>
            <w:color w:val="000000"/>
            <w:sz w:val="18"/>
            <w:szCs w:val="18"/>
          </w:rPr>
          <w:t xml:space="preserve"> </w:t>
        </w:r>
        <w:r>
          <w:rPr>
            <w:rFonts w:ascii="Courier New" w:hAnsi="Courier New" w:cs="Courier New"/>
            <w:b/>
            <w:bCs/>
            <w:color w:val="0100B6"/>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RuntimeException</w:t>
        </w:r>
        <w:proofErr w:type="spellEnd"/>
        <w:r>
          <w:rPr>
            <w:rFonts w:ascii="Courier New" w:hAnsi="Courier New" w:cs="Courier New"/>
            <w:color w:val="000000"/>
            <w:sz w:val="18"/>
            <w:szCs w:val="18"/>
          </w:rPr>
          <w:t>(</w:t>
        </w:r>
        <w:r>
          <w:rPr>
            <w:rFonts w:ascii="Courier New" w:hAnsi="Courier New" w:cs="Courier New"/>
            <w:color w:val="D80800"/>
            <w:sz w:val="18"/>
            <w:szCs w:val="18"/>
          </w:rPr>
          <w:t>"Not able to Start"</w:t>
        </w:r>
        <w:r>
          <w:rPr>
            <w:rFonts w:ascii="Courier New" w:hAnsi="Courier New" w:cs="Courier New"/>
            <w:color w:val="000000"/>
            <w:sz w:val="18"/>
            <w:szCs w:val="18"/>
          </w:rPr>
          <w:t>);</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13" w:author="Unknown"/>
        </w:rPr>
      </w:pPr>
      <w:ins w:id="114" w:author="Unknown">
        <w:r>
          <w:rPr>
            <w:rFonts w:ascii="Courier New" w:hAnsi="Courier New" w:cs="Courier New"/>
            <w:color w:val="000000"/>
            <w:sz w:val="18"/>
            <w:szCs w:val="18"/>
          </w:rPr>
          <w:t xml:space="preserve"> }</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15" w:author="Unknown"/>
        </w:rPr>
      </w:pPr>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16" w:author="Unknown"/>
        </w:rPr>
      </w:pPr>
      <w:ins w:id="117" w:author="Unknown">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public</w:t>
        </w:r>
        <w:proofErr w:type="gramEnd"/>
        <w:r>
          <w:rPr>
            <w:rFonts w:ascii="Courier New" w:hAnsi="Courier New" w:cs="Courier New"/>
            <w:color w:val="000000"/>
            <w:sz w:val="18"/>
            <w:szCs w:val="18"/>
          </w:rPr>
          <w:t xml:space="preserve"> static void main(String </w:t>
        </w:r>
        <w:proofErr w:type="spellStart"/>
        <w:r>
          <w:rPr>
            <w:rFonts w:ascii="Courier New" w:hAnsi="Courier New" w:cs="Courier New"/>
            <w:color w:val="000000"/>
            <w:sz w:val="18"/>
            <w:szCs w:val="18"/>
          </w:rPr>
          <w:t>args</w:t>
        </w:r>
        <w:proofErr w:type="spellEnd"/>
        <w:r>
          <w:rPr>
            <w:rFonts w:ascii="Courier New" w:hAnsi="Courier New" w:cs="Courier New"/>
            <w:color w:val="000000"/>
            <w:sz w:val="18"/>
            <w:szCs w:val="18"/>
          </w:rPr>
          <w:t>[]) {</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18" w:author="Unknown"/>
        </w:rPr>
      </w:pPr>
      <w:ins w:id="119" w:author="Unknown">
        <w:r>
          <w:rPr>
            <w:rFonts w:ascii="Courier New" w:hAnsi="Courier New" w:cs="Courier New"/>
            <w:color w:val="000000"/>
            <w:sz w:val="18"/>
            <w:szCs w:val="18"/>
          </w:rPr>
          <w:t xml:space="preserve">    </w:t>
        </w:r>
        <w:proofErr w:type="gramStart"/>
        <w:r>
          <w:rPr>
            <w:rFonts w:ascii="Courier New" w:hAnsi="Courier New" w:cs="Courier New"/>
            <w:b/>
            <w:bCs/>
            <w:color w:val="0100B6"/>
            <w:sz w:val="18"/>
            <w:szCs w:val="18"/>
          </w:rPr>
          <w:t>try</w:t>
        </w:r>
        <w:proofErr w:type="gramEnd"/>
        <w:r>
          <w:rPr>
            <w:rFonts w:ascii="Courier New" w:hAnsi="Courier New" w:cs="Courier New"/>
            <w:color w:val="000000"/>
            <w:sz w:val="18"/>
            <w:szCs w:val="18"/>
          </w:rPr>
          <w:t xml:space="preserve"> {</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20" w:author="Unknown"/>
        </w:rPr>
      </w:pPr>
      <w:ins w:id="121" w:author="Unknown">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start(</w:t>
        </w:r>
        <w:proofErr w:type="gramEnd"/>
        <w:r>
          <w:rPr>
            <w:rFonts w:ascii="Courier New" w:hAnsi="Courier New" w:cs="Courier New"/>
            <w:color w:val="000000"/>
            <w:sz w:val="18"/>
            <w:szCs w:val="18"/>
          </w:rPr>
          <w:t>);</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22" w:author="Unknown"/>
        </w:rPr>
      </w:pPr>
      <w:ins w:id="123" w:author="Unknown">
        <w:r>
          <w:rPr>
            <w:rFonts w:ascii="Courier New" w:hAnsi="Courier New" w:cs="Courier New"/>
            <w:color w:val="000000"/>
            <w:sz w:val="18"/>
            <w:szCs w:val="18"/>
          </w:rPr>
          <w:lastRenderedPageBreak/>
          <w:t xml:space="preserve">    } </w:t>
        </w:r>
        <w:r>
          <w:rPr>
            <w:rFonts w:ascii="Courier New" w:hAnsi="Courier New" w:cs="Courier New"/>
            <w:b/>
            <w:bCs/>
            <w:color w:val="0100B6"/>
            <w:sz w:val="18"/>
            <w:szCs w:val="18"/>
          </w:rPr>
          <w:t>catch</w:t>
        </w:r>
        <w:r>
          <w:rPr>
            <w:rFonts w:ascii="Courier New" w:hAnsi="Courier New" w:cs="Courier New"/>
            <w:color w:val="000000"/>
            <w:sz w:val="18"/>
            <w:szCs w:val="18"/>
          </w:rPr>
          <w:t xml:space="preserve"> (Exception ex) {</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24" w:author="Unknown"/>
        </w:rPr>
      </w:pPr>
      <w:ins w:id="125" w:author="Unknown">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ex</w:t>
        </w:r>
        <w:r>
          <w:rPr>
            <w:rFonts w:ascii="Courier New" w:hAnsi="Courier New" w:cs="Courier New"/>
            <w:b/>
            <w:bCs/>
            <w:color w:val="0100B6"/>
            <w:sz w:val="18"/>
            <w:szCs w:val="18"/>
          </w:rPr>
          <w:t>.</w:t>
        </w:r>
        <w:r>
          <w:rPr>
            <w:rFonts w:ascii="Courier New" w:hAnsi="Courier New" w:cs="Courier New"/>
            <w:color w:val="000000"/>
            <w:sz w:val="18"/>
            <w:szCs w:val="18"/>
          </w:rPr>
          <w:t>printStackTrace</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26" w:author="Unknown"/>
        </w:rPr>
      </w:pPr>
      <w:ins w:id="127" w:author="Unknown">
        <w:r>
          <w:rPr>
            <w:rFonts w:ascii="Courier New" w:hAnsi="Courier New" w:cs="Courier New"/>
            <w:color w:val="000000"/>
            <w:sz w:val="18"/>
            <w:szCs w:val="18"/>
          </w:rPr>
          <w:t xml:space="preserve">    } </w:t>
        </w:r>
        <w:r>
          <w:rPr>
            <w:rFonts w:ascii="Courier New" w:hAnsi="Courier New" w:cs="Courier New"/>
            <w:b/>
            <w:bCs/>
            <w:color w:val="0100B6"/>
            <w:sz w:val="18"/>
            <w:szCs w:val="18"/>
          </w:rPr>
          <w:t>catch</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RuntimeException</w:t>
        </w:r>
        <w:proofErr w:type="spellEnd"/>
        <w:r>
          <w:rPr>
            <w:rFonts w:ascii="Courier New" w:hAnsi="Courier New" w:cs="Courier New"/>
            <w:color w:val="000000"/>
            <w:sz w:val="18"/>
            <w:szCs w:val="18"/>
          </w:rPr>
          <w:t xml:space="preserve"> re) {</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28" w:author="Unknown"/>
        </w:rPr>
      </w:pPr>
      <w:ins w:id="129" w:author="Unknown">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re</w:t>
        </w:r>
        <w:r>
          <w:rPr>
            <w:rFonts w:ascii="Courier New" w:hAnsi="Courier New" w:cs="Courier New"/>
            <w:b/>
            <w:bCs/>
            <w:color w:val="0100B6"/>
            <w:sz w:val="18"/>
            <w:szCs w:val="18"/>
          </w:rPr>
          <w:t>.</w:t>
        </w:r>
        <w:r>
          <w:rPr>
            <w:rFonts w:ascii="Courier New" w:hAnsi="Courier New" w:cs="Courier New"/>
            <w:color w:val="000000"/>
            <w:sz w:val="18"/>
            <w:szCs w:val="18"/>
          </w:rPr>
          <w:t>printStackTrace</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30" w:author="Unknown"/>
        </w:rPr>
      </w:pPr>
      <w:ins w:id="131" w:author="Unknown">
        <w:r>
          <w:rPr>
            <w:rFonts w:ascii="Courier New" w:hAnsi="Courier New" w:cs="Courier New"/>
            <w:color w:val="000000"/>
            <w:sz w:val="18"/>
            <w:szCs w:val="18"/>
          </w:rPr>
          <w:t xml:space="preserve">    }</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32" w:author="Unknown"/>
        </w:rPr>
      </w:pPr>
      <w:ins w:id="133" w:author="Unknown">
        <w:r>
          <w:rPr>
            <w:rFonts w:ascii="Courier New" w:hAnsi="Courier New" w:cs="Courier New"/>
            <w:color w:val="000000"/>
            <w:sz w:val="18"/>
            <w:szCs w:val="18"/>
          </w:rPr>
          <w:t xml:space="preserve"> }</w:t>
        </w:r>
      </w:ins>
    </w:p>
    <w:p w:rsidR="000674FE" w:rsidRDefault="000674FE" w:rsidP="000674FE">
      <w:pPr>
        <w:rPr>
          <w:ins w:id="134" w:author="Unknown"/>
        </w:rPr>
      </w:pPr>
    </w:p>
    <w:p w:rsidR="000674FE" w:rsidRDefault="000674FE" w:rsidP="000674FE">
      <w:pPr>
        <w:rPr>
          <w:ins w:id="135" w:author="Unknown"/>
        </w:rPr>
      </w:pPr>
    </w:p>
    <w:p w:rsidR="000674FE" w:rsidRDefault="000674FE" w:rsidP="000674FE">
      <w:pPr>
        <w:rPr>
          <w:ins w:id="136" w:author="Unknown"/>
        </w:rPr>
      </w:pPr>
      <w:ins w:id="137" w:author="Unknown">
        <w:r>
          <w:rPr>
            <w:rFonts w:ascii="Arial" w:hAnsi="Arial" w:cs="Arial"/>
            <w:bCs/>
            <w:sz w:val="18"/>
            <w:szCs w:val="18"/>
          </w:rPr>
          <w:t xml:space="preserve">This code will throw compiler error on line where </w:t>
        </w:r>
        <w:proofErr w:type="spellStart"/>
        <w:proofErr w:type="gramStart"/>
        <w:r>
          <w:rPr>
            <w:rFonts w:ascii="Courier New" w:hAnsi="Courier New" w:cs="Courier New"/>
            <w:bCs/>
            <w:sz w:val="18"/>
            <w:szCs w:val="18"/>
          </w:rPr>
          <w:t>RuntimeException</w:t>
        </w:r>
        <w:proofErr w:type="spellEnd"/>
        <w:r>
          <w:rPr>
            <w:rFonts w:ascii="Arial" w:hAnsi="Arial" w:cs="Arial"/>
            <w:bCs/>
            <w:sz w:val="18"/>
            <w:szCs w:val="18"/>
          </w:rPr>
          <w:t xml:space="preserve">  variable</w:t>
        </w:r>
        <w:proofErr w:type="gramEnd"/>
        <w:r>
          <w:rPr>
            <w:rFonts w:ascii="Arial" w:hAnsi="Arial" w:cs="Arial"/>
            <w:bCs/>
            <w:sz w:val="18"/>
            <w:szCs w:val="18"/>
          </w:rPr>
          <w:t xml:space="preserve"> </w:t>
        </w:r>
        <w:r>
          <w:rPr>
            <w:rFonts w:ascii="Courier New" w:hAnsi="Courier New" w:cs="Courier New"/>
            <w:bCs/>
            <w:sz w:val="18"/>
            <w:szCs w:val="18"/>
          </w:rPr>
          <w:t xml:space="preserve">“re” </w:t>
        </w:r>
        <w:r>
          <w:rPr>
            <w:rFonts w:ascii="Arial" w:hAnsi="Arial" w:cs="Arial"/>
            <w:bCs/>
            <w:sz w:val="18"/>
            <w:szCs w:val="18"/>
          </w:rPr>
          <w:t xml:space="preserve">is written on catch block. </w:t>
        </w:r>
        <w:proofErr w:type="gramStart"/>
        <w:r>
          <w:rPr>
            <w:rFonts w:ascii="Arial" w:hAnsi="Arial" w:cs="Arial"/>
            <w:bCs/>
            <w:sz w:val="18"/>
            <w:szCs w:val="18"/>
          </w:rPr>
          <w:t>since</w:t>
        </w:r>
        <w:proofErr w:type="gramEnd"/>
        <w:r>
          <w:rPr>
            <w:rFonts w:ascii="Arial" w:hAnsi="Arial" w:cs="Arial"/>
            <w:bCs/>
            <w:sz w:val="18"/>
            <w:szCs w:val="18"/>
          </w:rPr>
          <w:t xml:space="preserve"> Exception is super class of </w:t>
        </w:r>
        <w:proofErr w:type="spellStart"/>
        <w:r>
          <w:rPr>
            <w:rFonts w:ascii="Courier New" w:hAnsi="Courier New" w:cs="Courier New"/>
            <w:bCs/>
            <w:sz w:val="18"/>
            <w:szCs w:val="18"/>
          </w:rPr>
          <w:t>RuntimeException</w:t>
        </w:r>
        <w:proofErr w:type="spellEnd"/>
        <w:r>
          <w:rPr>
            <w:rFonts w:ascii="Arial" w:hAnsi="Arial" w:cs="Arial"/>
            <w:bCs/>
            <w:sz w:val="18"/>
            <w:szCs w:val="18"/>
          </w:rPr>
          <w:t xml:space="preserve">, all </w:t>
        </w:r>
        <w:proofErr w:type="spellStart"/>
        <w:r>
          <w:rPr>
            <w:rFonts w:ascii="Courier New" w:hAnsi="Courier New" w:cs="Courier New"/>
            <w:bCs/>
            <w:sz w:val="18"/>
            <w:szCs w:val="18"/>
          </w:rPr>
          <w:t>RuntimeException</w:t>
        </w:r>
        <w:proofErr w:type="spellEnd"/>
        <w:r>
          <w:rPr>
            <w:rFonts w:ascii="Arial" w:hAnsi="Arial" w:cs="Arial"/>
            <w:bCs/>
            <w:sz w:val="18"/>
            <w:szCs w:val="18"/>
          </w:rPr>
          <w:t xml:space="preserve"> thrown by </w:t>
        </w:r>
        <w:r>
          <w:rPr>
            <w:rFonts w:ascii="Courier New" w:hAnsi="Courier New" w:cs="Courier New"/>
            <w:bCs/>
            <w:sz w:val="18"/>
            <w:szCs w:val="18"/>
          </w:rPr>
          <w:t>start()</w:t>
        </w:r>
        <w:r>
          <w:rPr>
            <w:rFonts w:ascii="Arial" w:hAnsi="Arial" w:cs="Arial"/>
            <w:bCs/>
            <w:sz w:val="18"/>
            <w:szCs w:val="18"/>
          </w:rPr>
          <w:t xml:space="preserve"> method will be captured by first catch block and code will never reach second catch block and that's the reason compiler will flag error as  </w:t>
        </w:r>
        <w:r>
          <w:rPr>
            <w:rFonts w:ascii="Arial" w:hAnsi="Arial" w:cs="Arial"/>
            <w:bCs/>
            <w:i/>
            <w:sz w:val="18"/>
            <w:szCs w:val="18"/>
          </w:rPr>
          <w:t xml:space="preserve">“exception </w:t>
        </w:r>
        <w:proofErr w:type="spellStart"/>
        <w:r>
          <w:rPr>
            <w:rFonts w:ascii="Courier New" w:hAnsi="Courier New" w:cs="Courier New"/>
            <w:bCs/>
            <w:i/>
            <w:sz w:val="18"/>
            <w:szCs w:val="18"/>
          </w:rPr>
          <w:t>java.lang.RuntimeException</w:t>
        </w:r>
        <w:proofErr w:type="spellEnd"/>
        <w:r>
          <w:rPr>
            <w:rFonts w:ascii="Arial" w:hAnsi="Arial" w:cs="Arial"/>
            <w:bCs/>
            <w:i/>
            <w:sz w:val="18"/>
            <w:szCs w:val="18"/>
          </w:rPr>
          <w:t xml:space="preserve"> has already been caught"</w:t>
        </w:r>
        <w:r>
          <w:rPr>
            <w:rFonts w:ascii="Arial" w:hAnsi="Arial" w:cs="Arial"/>
            <w:bCs/>
            <w:sz w:val="18"/>
            <w:szCs w:val="18"/>
          </w:rPr>
          <w:t>.</w:t>
        </w:r>
      </w:ins>
    </w:p>
    <w:p w:rsidR="000674FE" w:rsidRDefault="000674FE" w:rsidP="000674FE">
      <w:pPr>
        <w:rPr>
          <w:ins w:id="138" w:author="Unknown"/>
        </w:rPr>
      </w:pPr>
    </w:p>
    <w:p w:rsidR="000674FE" w:rsidRDefault="000674FE" w:rsidP="000674FE">
      <w:pPr>
        <w:rPr>
          <w:ins w:id="139" w:author="Unknown"/>
        </w:rPr>
      </w:pPr>
    </w:p>
    <w:p w:rsidR="000674FE" w:rsidRDefault="000674FE" w:rsidP="000674FE">
      <w:pPr>
        <w:rPr>
          <w:ins w:id="140" w:author="Unknown"/>
        </w:rPr>
      </w:pPr>
      <w:ins w:id="141" w:author="Unknown">
        <w:r>
          <w:rPr>
            <w:rFonts w:ascii="Arial" w:hAnsi="Arial" w:cs="Arial"/>
            <w:b/>
            <w:bCs/>
            <w:sz w:val="18"/>
            <w:szCs w:val="18"/>
          </w:rPr>
          <w:t xml:space="preserve">14) What is wrong with following code in </w:t>
        </w:r>
        <w:proofErr w:type="gramStart"/>
        <w:r>
          <w:rPr>
            <w:rFonts w:ascii="Arial" w:hAnsi="Arial" w:cs="Arial"/>
            <w:b/>
            <w:bCs/>
            <w:sz w:val="18"/>
            <w:szCs w:val="18"/>
          </w:rPr>
          <w:t>Java:</w:t>
        </w:r>
        <w:proofErr w:type="gramEnd"/>
      </w:ins>
    </w:p>
    <w:p w:rsidR="000674FE" w:rsidRDefault="000674FE" w:rsidP="000674FE">
      <w:pPr>
        <w:rPr>
          <w:ins w:id="142" w:author="Unknown"/>
        </w:rPr>
      </w:pPr>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3" w:author="Unknown"/>
        </w:rPr>
      </w:pPr>
      <w:proofErr w:type="gramStart"/>
      <w:ins w:id="144" w:author="Unknown">
        <w:r>
          <w:rPr>
            <w:rFonts w:ascii="Courier New" w:hAnsi="Courier New" w:cs="Courier New"/>
            <w:color w:val="000000"/>
            <w:sz w:val="18"/>
            <w:szCs w:val="18"/>
          </w:rPr>
          <w:t>public</w:t>
        </w:r>
        <w:proofErr w:type="gramEnd"/>
        <w:r>
          <w:rPr>
            <w:rFonts w:ascii="Courier New" w:hAnsi="Courier New" w:cs="Courier New"/>
            <w:color w:val="000000"/>
            <w:sz w:val="18"/>
            <w:szCs w:val="18"/>
          </w:rPr>
          <w:t xml:space="preserve"> class </w:t>
        </w:r>
        <w:proofErr w:type="spellStart"/>
        <w:r>
          <w:rPr>
            <w:rFonts w:ascii="Courier New" w:hAnsi="Courier New" w:cs="Courier New"/>
            <w:i/>
            <w:iCs/>
            <w:color w:val="000000"/>
            <w:sz w:val="18"/>
            <w:szCs w:val="18"/>
          </w:rPr>
          <w:t>SuperClass</w:t>
        </w:r>
        <w:proofErr w:type="spellEnd"/>
        <w:r>
          <w:rPr>
            <w:rFonts w:ascii="Courier New" w:hAnsi="Courier New" w:cs="Courier New"/>
            <w:color w:val="000000"/>
            <w:sz w:val="18"/>
            <w:szCs w:val="18"/>
          </w:rPr>
          <w:t xml:space="preserve"> {   </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5" w:author="Unknown"/>
        </w:rPr>
      </w:pPr>
      <w:ins w:id="146" w:author="Unknown">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public</w:t>
        </w:r>
        <w:proofErr w:type="gramEnd"/>
        <w:r>
          <w:rPr>
            <w:rFonts w:ascii="Courier New" w:hAnsi="Courier New" w:cs="Courier New"/>
            <w:color w:val="000000"/>
            <w:sz w:val="18"/>
            <w:szCs w:val="18"/>
          </w:rPr>
          <w:t xml:space="preserve"> void </w:t>
        </w:r>
        <w:r>
          <w:rPr>
            <w:rFonts w:ascii="Courier New" w:hAnsi="Courier New" w:cs="Courier New"/>
            <w:b/>
            <w:bCs/>
            <w:color w:val="0000A2"/>
            <w:sz w:val="18"/>
            <w:szCs w:val="18"/>
          </w:rPr>
          <w:t>start</w:t>
        </w:r>
        <w:r>
          <w:rPr>
            <w:rFonts w:ascii="Courier New" w:hAnsi="Courier New" w:cs="Courier New"/>
            <w:color w:val="000000"/>
            <w:sz w:val="18"/>
            <w:szCs w:val="18"/>
          </w:rPr>
          <w:t xml:space="preserve">() throws </w:t>
        </w:r>
        <w:proofErr w:type="spellStart"/>
        <w:r>
          <w:rPr>
            <w:rFonts w:ascii="Courier New" w:hAnsi="Courier New" w:cs="Courier New"/>
            <w:color w:val="000000"/>
            <w:sz w:val="18"/>
            <w:szCs w:val="18"/>
          </w:rPr>
          <w:t>IOException</w:t>
        </w:r>
        <w:proofErr w:type="spellEnd"/>
        <w:r>
          <w:rPr>
            <w:rFonts w:ascii="Courier New" w:hAnsi="Courier New" w:cs="Courier New"/>
            <w:color w:val="000000"/>
            <w:sz w:val="18"/>
            <w:szCs w:val="18"/>
          </w:rPr>
          <w:t>{</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7" w:author="Unknown"/>
        </w:rPr>
      </w:pPr>
      <w:ins w:id="148" w:author="Unknown">
        <w:r>
          <w:rPr>
            <w:rFonts w:ascii="Courier New" w:hAnsi="Courier New" w:cs="Courier New"/>
            <w:color w:val="000000"/>
            <w:sz w:val="18"/>
            <w:szCs w:val="18"/>
          </w:rPr>
          <w:t xml:space="preserve">        </w:t>
        </w:r>
        <w:proofErr w:type="gramStart"/>
        <w:r>
          <w:rPr>
            <w:rFonts w:ascii="Courier New" w:hAnsi="Courier New" w:cs="Courier New"/>
            <w:b/>
            <w:bCs/>
            <w:color w:val="0100B6"/>
            <w:sz w:val="18"/>
            <w:szCs w:val="18"/>
          </w:rPr>
          <w:t>throw</w:t>
        </w:r>
        <w:proofErr w:type="gramEnd"/>
        <w:r>
          <w:rPr>
            <w:rFonts w:ascii="Courier New" w:hAnsi="Courier New" w:cs="Courier New"/>
            <w:color w:val="000000"/>
            <w:sz w:val="18"/>
            <w:szCs w:val="18"/>
          </w:rPr>
          <w:t xml:space="preserve"> </w:t>
        </w:r>
        <w:r>
          <w:rPr>
            <w:rFonts w:ascii="Courier New" w:hAnsi="Courier New" w:cs="Courier New"/>
            <w:b/>
            <w:bCs/>
            <w:color w:val="0100B6"/>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IOException</w:t>
        </w:r>
        <w:proofErr w:type="spellEnd"/>
        <w:r>
          <w:rPr>
            <w:rFonts w:ascii="Courier New" w:hAnsi="Courier New" w:cs="Courier New"/>
            <w:color w:val="000000"/>
            <w:sz w:val="18"/>
            <w:szCs w:val="18"/>
          </w:rPr>
          <w:t>(</w:t>
        </w:r>
        <w:r>
          <w:rPr>
            <w:rFonts w:ascii="Courier New" w:hAnsi="Courier New" w:cs="Courier New"/>
            <w:color w:val="D80800"/>
            <w:sz w:val="18"/>
            <w:szCs w:val="18"/>
          </w:rPr>
          <w:t>"Not able to open file"</w:t>
        </w:r>
        <w:r>
          <w:rPr>
            <w:rFonts w:ascii="Courier New" w:hAnsi="Courier New" w:cs="Courier New"/>
            <w:color w:val="000000"/>
            <w:sz w:val="18"/>
            <w:szCs w:val="18"/>
          </w:rPr>
          <w:t>);</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49" w:author="Unknown"/>
        </w:rPr>
      </w:pPr>
      <w:ins w:id="150" w:author="Unknown">
        <w:r>
          <w:rPr>
            <w:rFonts w:ascii="Courier New" w:hAnsi="Courier New" w:cs="Courier New"/>
            <w:color w:val="000000"/>
            <w:sz w:val="18"/>
            <w:szCs w:val="18"/>
          </w:rPr>
          <w:t xml:space="preserve">    }</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51" w:author="Unknown"/>
        </w:rPr>
      </w:pPr>
      <w:ins w:id="152" w:author="Unknown">
        <w:r>
          <w:rPr>
            <w:rFonts w:ascii="Courier New" w:hAnsi="Courier New" w:cs="Courier New"/>
            <w:color w:val="000000"/>
            <w:sz w:val="18"/>
            <w:szCs w:val="18"/>
          </w:rPr>
          <w:t>}</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53" w:author="Unknown"/>
        </w:rPr>
      </w:pPr>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54" w:author="Unknown"/>
        </w:rPr>
      </w:pPr>
      <w:proofErr w:type="gramStart"/>
      <w:ins w:id="155" w:author="Unknown">
        <w:r>
          <w:rPr>
            <w:rFonts w:ascii="Courier New" w:hAnsi="Courier New" w:cs="Courier New"/>
            <w:color w:val="000000"/>
            <w:sz w:val="18"/>
            <w:szCs w:val="18"/>
          </w:rPr>
          <w:t>public</w:t>
        </w:r>
        <w:proofErr w:type="gramEnd"/>
        <w:r>
          <w:rPr>
            <w:rFonts w:ascii="Courier New" w:hAnsi="Courier New" w:cs="Courier New"/>
            <w:color w:val="000000"/>
            <w:sz w:val="18"/>
            <w:szCs w:val="18"/>
          </w:rPr>
          <w:t xml:space="preserve"> class </w:t>
        </w:r>
        <w:proofErr w:type="spellStart"/>
        <w:r>
          <w:rPr>
            <w:rFonts w:ascii="Courier New" w:hAnsi="Courier New" w:cs="Courier New"/>
            <w:i/>
            <w:iCs/>
            <w:color w:val="000000"/>
            <w:sz w:val="18"/>
            <w:szCs w:val="18"/>
          </w:rPr>
          <w:t>SubClass</w:t>
        </w:r>
        <w:proofErr w:type="spellEnd"/>
        <w:r>
          <w:rPr>
            <w:rFonts w:ascii="Courier New" w:hAnsi="Courier New" w:cs="Courier New"/>
            <w:color w:val="000000"/>
            <w:sz w:val="18"/>
            <w:szCs w:val="18"/>
          </w:rPr>
          <w:t xml:space="preserve"> extends </w:t>
        </w:r>
        <w:proofErr w:type="spellStart"/>
        <w:r>
          <w:rPr>
            <w:rFonts w:ascii="Courier New" w:hAnsi="Courier New" w:cs="Courier New"/>
            <w:i/>
            <w:iCs/>
            <w:color w:val="000000"/>
            <w:sz w:val="18"/>
            <w:szCs w:val="18"/>
          </w:rPr>
          <w:t>SuperClass</w:t>
        </w:r>
        <w:proofErr w:type="spellEnd"/>
        <w:r>
          <w:rPr>
            <w:rFonts w:ascii="Courier New" w:hAnsi="Courier New" w:cs="Courier New"/>
            <w:color w:val="000000"/>
            <w:sz w:val="18"/>
            <w:szCs w:val="18"/>
          </w:rPr>
          <w:t xml:space="preserve">{   </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56" w:author="Unknown"/>
        </w:rPr>
      </w:pPr>
      <w:ins w:id="157" w:author="Unknown">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public</w:t>
        </w:r>
        <w:proofErr w:type="gramEnd"/>
        <w:r>
          <w:rPr>
            <w:rFonts w:ascii="Courier New" w:hAnsi="Courier New" w:cs="Courier New"/>
            <w:color w:val="000000"/>
            <w:sz w:val="18"/>
            <w:szCs w:val="18"/>
          </w:rPr>
          <w:t xml:space="preserve"> void </w:t>
        </w:r>
        <w:r>
          <w:rPr>
            <w:rFonts w:ascii="Courier New" w:hAnsi="Courier New" w:cs="Courier New"/>
            <w:b/>
            <w:bCs/>
            <w:color w:val="0000A2"/>
            <w:sz w:val="18"/>
            <w:szCs w:val="18"/>
          </w:rPr>
          <w:t>start</w:t>
        </w:r>
        <w:r>
          <w:rPr>
            <w:rFonts w:ascii="Courier New" w:hAnsi="Courier New" w:cs="Courier New"/>
            <w:color w:val="000000"/>
            <w:sz w:val="18"/>
            <w:szCs w:val="18"/>
          </w:rPr>
          <w:t>() throws Exception{</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58" w:author="Unknown"/>
        </w:rPr>
      </w:pPr>
      <w:ins w:id="159" w:author="Unknown">
        <w:r>
          <w:rPr>
            <w:rFonts w:ascii="Courier New" w:hAnsi="Courier New" w:cs="Courier New"/>
            <w:color w:val="000000"/>
            <w:sz w:val="18"/>
            <w:szCs w:val="18"/>
          </w:rPr>
          <w:t xml:space="preserve">        </w:t>
        </w:r>
        <w:proofErr w:type="gramStart"/>
        <w:r>
          <w:rPr>
            <w:rFonts w:ascii="Courier New" w:hAnsi="Courier New" w:cs="Courier New"/>
            <w:b/>
            <w:bCs/>
            <w:color w:val="0100B6"/>
            <w:sz w:val="18"/>
            <w:szCs w:val="18"/>
          </w:rPr>
          <w:t>throw</w:t>
        </w:r>
        <w:proofErr w:type="gramEnd"/>
        <w:r>
          <w:rPr>
            <w:rFonts w:ascii="Courier New" w:hAnsi="Courier New" w:cs="Courier New"/>
            <w:color w:val="000000"/>
            <w:sz w:val="18"/>
            <w:szCs w:val="18"/>
          </w:rPr>
          <w:t xml:space="preserve"> </w:t>
        </w:r>
        <w:r>
          <w:rPr>
            <w:rFonts w:ascii="Courier New" w:hAnsi="Courier New" w:cs="Courier New"/>
            <w:b/>
            <w:bCs/>
            <w:color w:val="0100B6"/>
            <w:sz w:val="18"/>
            <w:szCs w:val="18"/>
          </w:rPr>
          <w:t>new</w:t>
        </w:r>
        <w:r>
          <w:rPr>
            <w:rFonts w:ascii="Courier New" w:hAnsi="Courier New" w:cs="Courier New"/>
            <w:color w:val="000000"/>
            <w:sz w:val="18"/>
            <w:szCs w:val="18"/>
          </w:rPr>
          <w:t xml:space="preserve"> Exception(</w:t>
        </w:r>
        <w:r>
          <w:rPr>
            <w:rFonts w:ascii="Courier New" w:hAnsi="Courier New" w:cs="Courier New"/>
            <w:color w:val="D80800"/>
            <w:sz w:val="18"/>
            <w:szCs w:val="18"/>
          </w:rPr>
          <w:t>"Not able to start"</w:t>
        </w:r>
        <w:r>
          <w:rPr>
            <w:rFonts w:ascii="Courier New" w:hAnsi="Courier New" w:cs="Courier New"/>
            <w:color w:val="000000"/>
            <w:sz w:val="18"/>
            <w:szCs w:val="18"/>
          </w:rPr>
          <w:t>);</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60" w:author="Unknown"/>
        </w:rPr>
      </w:pPr>
      <w:ins w:id="161" w:author="Unknown">
        <w:r>
          <w:rPr>
            <w:rFonts w:ascii="Courier New" w:hAnsi="Courier New" w:cs="Courier New"/>
            <w:color w:val="000000"/>
            <w:sz w:val="18"/>
            <w:szCs w:val="18"/>
          </w:rPr>
          <w:t xml:space="preserve">    }</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62" w:author="Unknown"/>
        </w:rPr>
      </w:pPr>
      <w:ins w:id="163" w:author="Unknown">
        <w:r>
          <w:rPr>
            <w:rFonts w:ascii="Courier New" w:hAnsi="Courier New" w:cs="Courier New"/>
            <w:color w:val="000000"/>
            <w:sz w:val="18"/>
            <w:szCs w:val="18"/>
          </w:rPr>
          <w:t>}</w:t>
        </w:r>
      </w:ins>
    </w:p>
    <w:p w:rsidR="000674FE" w:rsidRDefault="000674FE" w:rsidP="000674FE">
      <w:pPr>
        <w:rPr>
          <w:ins w:id="164" w:author="Unknown"/>
        </w:rPr>
      </w:pPr>
    </w:p>
    <w:p w:rsidR="000674FE" w:rsidRDefault="000674FE" w:rsidP="000674FE">
      <w:pPr>
        <w:rPr>
          <w:ins w:id="165" w:author="Unknown"/>
        </w:rPr>
      </w:pPr>
      <w:ins w:id="166" w:author="Unknown">
        <w:r>
          <w:rPr>
            <w:rFonts w:ascii="Arial" w:hAnsi="Arial" w:cs="Arial"/>
            <w:bCs/>
            <w:sz w:val="18"/>
            <w:szCs w:val="18"/>
          </w:rPr>
          <w:t xml:space="preserve">In this code compiler will complain on sub class where </w:t>
        </w:r>
        <w:proofErr w:type="gramStart"/>
        <w:r>
          <w:rPr>
            <w:rFonts w:ascii="Courier New" w:hAnsi="Courier New" w:cs="Courier New"/>
            <w:bCs/>
            <w:sz w:val="18"/>
            <w:szCs w:val="18"/>
          </w:rPr>
          <w:t>start(</w:t>
        </w:r>
        <w:proofErr w:type="gramEnd"/>
        <w:r>
          <w:rPr>
            <w:rFonts w:ascii="Courier New" w:hAnsi="Courier New" w:cs="Courier New"/>
            <w:bCs/>
            <w:sz w:val="18"/>
            <w:szCs w:val="18"/>
          </w:rPr>
          <w:t>)</w:t>
        </w:r>
        <w:r>
          <w:rPr>
            <w:rFonts w:ascii="Arial" w:hAnsi="Arial" w:cs="Arial"/>
            <w:bCs/>
            <w:sz w:val="18"/>
            <w:szCs w:val="18"/>
          </w:rPr>
          <w:t xml:space="preserve"> method gets overridden. As per </w:t>
        </w:r>
        <w:r w:rsidR="006D6A91">
          <w:rPr>
            <w:rFonts w:ascii="Arial" w:hAnsi="Arial" w:cs="Arial"/>
            <w:bCs/>
            <w:sz w:val="18"/>
            <w:szCs w:val="18"/>
          </w:rPr>
          <w:fldChar w:fldCharType="begin"/>
        </w:r>
        <w:r>
          <w:rPr>
            <w:rFonts w:ascii="Arial" w:hAnsi="Arial" w:cs="Arial"/>
            <w:bCs/>
            <w:sz w:val="18"/>
            <w:szCs w:val="18"/>
          </w:rPr>
          <w:instrText xml:space="preserve"> HYPERLINK "http://java67.blogspot.com/2012/08/what-is-method-overriding-in-java-example-tutorial.html" </w:instrText>
        </w:r>
        <w:r w:rsidR="006D6A91">
          <w:rPr>
            <w:rFonts w:ascii="Arial" w:hAnsi="Arial" w:cs="Arial"/>
            <w:bCs/>
            <w:sz w:val="18"/>
            <w:szCs w:val="18"/>
          </w:rPr>
          <w:fldChar w:fldCharType="separate"/>
        </w:r>
        <w:r>
          <w:rPr>
            <w:rStyle w:val="Hyperlink"/>
            <w:rFonts w:ascii="Arial" w:hAnsi="Arial" w:cs="Arial"/>
            <w:bCs/>
            <w:sz w:val="18"/>
            <w:szCs w:val="18"/>
          </w:rPr>
          <w:t>rules of method overriding in Java</w:t>
        </w:r>
        <w:r w:rsidR="006D6A91">
          <w:rPr>
            <w:rFonts w:ascii="Arial" w:hAnsi="Arial" w:cs="Arial"/>
            <w:bCs/>
            <w:sz w:val="18"/>
            <w:szCs w:val="18"/>
          </w:rPr>
          <w:fldChar w:fldCharType="end"/>
        </w:r>
        <w:r>
          <w:rPr>
            <w:rFonts w:ascii="Arial" w:hAnsi="Arial" w:cs="Arial"/>
            <w:bCs/>
            <w:sz w:val="18"/>
            <w:szCs w:val="18"/>
          </w:rPr>
          <w:t xml:space="preserve">, an overridden method </w:t>
        </w:r>
        <w:proofErr w:type="spellStart"/>
        <w:r>
          <w:rPr>
            <w:rFonts w:ascii="Arial" w:hAnsi="Arial" w:cs="Arial"/>
            <w:bCs/>
            <w:sz w:val="18"/>
            <w:szCs w:val="18"/>
          </w:rPr>
          <w:t>can not</w:t>
        </w:r>
        <w:proofErr w:type="spellEnd"/>
        <w:r>
          <w:rPr>
            <w:rFonts w:ascii="Arial" w:hAnsi="Arial" w:cs="Arial"/>
            <w:bCs/>
            <w:sz w:val="18"/>
            <w:szCs w:val="18"/>
          </w:rPr>
          <w:t xml:space="preserve"> throw Checked Exception which is higher in hierarchy than original </w:t>
        </w:r>
        <w:r>
          <w:rPr>
            <w:rFonts w:ascii="Arial" w:hAnsi="Arial" w:cs="Arial"/>
            <w:bCs/>
            <w:sz w:val="18"/>
            <w:szCs w:val="18"/>
          </w:rPr>
          <w:lastRenderedPageBreak/>
          <w:t xml:space="preserve">method. Since here </w:t>
        </w:r>
        <w:proofErr w:type="gramStart"/>
        <w:r>
          <w:rPr>
            <w:rFonts w:ascii="Courier New" w:hAnsi="Courier New" w:cs="Courier New"/>
            <w:bCs/>
            <w:sz w:val="18"/>
            <w:szCs w:val="18"/>
          </w:rPr>
          <w:t>start(</w:t>
        </w:r>
        <w:proofErr w:type="gramEnd"/>
        <w:r>
          <w:rPr>
            <w:rFonts w:ascii="Courier New" w:hAnsi="Courier New" w:cs="Courier New"/>
            <w:bCs/>
            <w:sz w:val="18"/>
            <w:szCs w:val="18"/>
          </w:rPr>
          <w:t>)</w:t>
        </w:r>
        <w:r>
          <w:rPr>
            <w:rFonts w:ascii="Arial" w:hAnsi="Arial" w:cs="Arial"/>
            <w:bCs/>
            <w:sz w:val="18"/>
            <w:szCs w:val="18"/>
          </w:rPr>
          <w:t xml:space="preserve"> is throwing </w:t>
        </w:r>
        <w:proofErr w:type="spellStart"/>
        <w:r>
          <w:rPr>
            <w:rFonts w:ascii="Courier New" w:hAnsi="Courier New" w:cs="Courier New"/>
            <w:bCs/>
            <w:sz w:val="18"/>
            <w:szCs w:val="18"/>
          </w:rPr>
          <w:t>IOException</w:t>
        </w:r>
        <w:proofErr w:type="spellEnd"/>
        <w:r>
          <w:rPr>
            <w:rFonts w:ascii="Arial" w:hAnsi="Arial" w:cs="Arial"/>
            <w:bCs/>
            <w:sz w:val="18"/>
            <w:szCs w:val="18"/>
          </w:rPr>
          <w:t xml:space="preserve"> in super class, </w:t>
        </w:r>
        <w:r>
          <w:rPr>
            <w:rFonts w:ascii="Courier New" w:hAnsi="Courier New" w:cs="Courier New"/>
            <w:bCs/>
            <w:sz w:val="18"/>
            <w:szCs w:val="18"/>
          </w:rPr>
          <w:t>start()</w:t>
        </w:r>
        <w:r>
          <w:rPr>
            <w:rFonts w:ascii="Arial" w:hAnsi="Arial" w:cs="Arial"/>
            <w:bCs/>
            <w:sz w:val="18"/>
            <w:szCs w:val="18"/>
          </w:rPr>
          <w:t xml:space="preserve"> in sub class can only throw either </w:t>
        </w:r>
        <w:proofErr w:type="spellStart"/>
        <w:r>
          <w:rPr>
            <w:rFonts w:ascii="Courier New" w:hAnsi="Courier New" w:cs="Courier New"/>
            <w:bCs/>
            <w:sz w:val="18"/>
            <w:szCs w:val="18"/>
          </w:rPr>
          <w:t>IOException</w:t>
        </w:r>
        <w:proofErr w:type="spellEnd"/>
        <w:r>
          <w:rPr>
            <w:rFonts w:ascii="Arial" w:hAnsi="Arial" w:cs="Arial"/>
            <w:bCs/>
            <w:sz w:val="18"/>
            <w:szCs w:val="18"/>
          </w:rPr>
          <w:t xml:space="preserve"> or any sub class of </w:t>
        </w:r>
        <w:proofErr w:type="spellStart"/>
        <w:r>
          <w:rPr>
            <w:rFonts w:ascii="Arial" w:hAnsi="Arial" w:cs="Arial"/>
            <w:bCs/>
            <w:sz w:val="18"/>
            <w:szCs w:val="18"/>
          </w:rPr>
          <w:t>IOException</w:t>
        </w:r>
        <w:proofErr w:type="spellEnd"/>
        <w:r>
          <w:rPr>
            <w:rFonts w:ascii="Arial" w:hAnsi="Arial" w:cs="Arial"/>
            <w:bCs/>
            <w:sz w:val="18"/>
            <w:szCs w:val="18"/>
          </w:rPr>
          <w:t xml:space="preserve"> but not super class of </w:t>
        </w:r>
        <w:proofErr w:type="spellStart"/>
        <w:r>
          <w:rPr>
            <w:rFonts w:ascii="Courier New" w:hAnsi="Courier New" w:cs="Courier New"/>
            <w:bCs/>
            <w:sz w:val="18"/>
            <w:szCs w:val="18"/>
          </w:rPr>
          <w:t>IOException</w:t>
        </w:r>
        <w:proofErr w:type="spellEnd"/>
        <w:r>
          <w:rPr>
            <w:rFonts w:ascii="Arial" w:hAnsi="Arial" w:cs="Arial"/>
            <w:bCs/>
            <w:sz w:val="18"/>
            <w:szCs w:val="18"/>
          </w:rPr>
          <w:t xml:space="preserve"> e.g. Exception.</w:t>
        </w:r>
      </w:ins>
    </w:p>
    <w:p w:rsidR="000674FE" w:rsidRDefault="000674FE" w:rsidP="000674FE">
      <w:pPr>
        <w:rPr>
          <w:ins w:id="167" w:author="Unknown"/>
        </w:rPr>
      </w:pPr>
    </w:p>
    <w:p w:rsidR="000674FE" w:rsidRDefault="000674FE" w:rsidP="000674FE">
      <w:pPr>
        <w:rPr>
          <w:ins w:id="168" w:author="Unknown"/>
        </w:rPr>
      </w:pPr>
      <w:ins w:id="169" w:author="Unknown">
        <w:r>
          <w:rPr>
            <w:rFonts w:ascii="Arial" w:hAnsi="Arial" w:cs="Arial"/>
            <w:b/>
            <w:bCs/>
            <w:sz w:val="18"/>
            <w:szCs w:val="18"/>
          </w:rPr>
          <w:t xml:space="preserve">15) What is wrong with following Java Exception </w:t>
        </w:r>
        <w:proofErr w:type="gramStart"/>
        <w:r>
          <w:rPr>
            <w:rFonts w:ascii="Arial" w:hAnsi="Arial" w:cs="Arial"/>
            <w:b/>
            <w:bCs/>
            <w:sz w:val="18"/>
            <w:szCs w:val="18"/>
          </w:rPr>
          <w:t>code:</w:t>
        </w:r>
        <w:proofErr w:type="gramEnd"/>
      </w:ins>
    </w:p>
    <w:p w:rsidR="000674FE" w:rsidRDefault="000674FE" w:rsidP="000674FE">
      <w:pPr>
        <w:rPr>
          <w:ins w:id="170" w:author="Unknown"/>
        </w:rPr>
      </w:pPr>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71" w:author="Unknown"/>
        </w:rPr>
      </w:pPr>
      <w:proofErr w:type="gramStart"/>
      <w:ins w:id="172" w:author="Unknown">
        <w:r>
          <w:rPr>
            <w:rFonts w:ascii="Courier New" w:hAnsi="Courier New" w:cs="Courier New"/>
            <w:color w:val="000000"/>
            <w:sz w:val="18"/>
            <w:szCs w:val="18"/>
          </w:rPr>
          <w:t>public</w:t>
        </w:r>
        <w:proofErr w:type="gramEnd"/>
        <w:r>
          <w:rPr>
            <w:rFonts w:ascii="Courier New" w:hAnsi="Courier New" w:cs="Courier New"/>
            <w:color w:val="000000"/>
            <w:sz w:val="18"/>
            <w:szCs w:val="18"/>
          </w:rPr>
          <w:t xml:space="preserve"> static void </w:t>
        </w:r>
        <w:r>
          <w:rPr>
            <w:rFonts w:ascii="Courier New" w:hAnsi="Courier New" w:cs="Courier New"/>
            <w:b/>
            <w:bCs/>
            <w:color w:val="0000A2"/>
            <w:sz w:val="18"/>
            <w:szCs w:val="18"/>
          </w:rPr>
          <w:t>start</w:t>
        </w:r>
        <w:r>
          <w:rPr>
            <w:rFonts w:ascii="Courier New" w:hAnsi="Courier New" w:cs="Courier New"/>
            <w:color w:val="000000"/>
            <w:sz w:val="18"/>
            <w:szCs w:val="18"/>
          </w:rPr>
          <w:t>(){</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73" w:author="Unknown"/>
        </w:rPr>
      </w:pPr>
      <w:ins w:id="174" w:author="Unknown">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System.</w:t>
        </w:r>
        <w:r>
          <w:rPr>
            <w:rFonts w:ascii="Courier New" w:hAnsi="Courier New" w:cs="Courier New"/>
            <w:b/>
            <w:bCs/>
            <w:color w:val="0100B6"/>
            <w:sz w:val="18"/>
            <w:szCs w:val="18"/>
          </w:rPr>
          <w:t>out</w:t>
        </w:r>
        <w:r>
          <w:rPr>
            <w:rFonts w:ascii="Courier New" w:hAnsi="Courier New" w:cs="Courier New"/>
            <w:color w:val="000000"/>
            <w:sz w:val="18"/>
            <w:szCs w:val="18"/>
          </w:rPr>
          <w:t>.println</w:t>
        </w:r>
        <w:proofErr w:type="spellEnd"/>
        <w:r>
          <w:rPr>
            <w:rFonts w:ascii="Courier New" w:hAnsi="Courier New" w:cs="Courier New"/>
            <w:color w:val="000000"/>
            <w:sz w:val="18"/>
            <w:szCs w:val="18"/>
          </w:rPr>
          <w:t>(</w:t>
        </w:r>
        <w:proofErr w:type="gramEnd"/>
        <w:r>
          <w:rPr>
            <w:rFonts w:ascii="Courier New" w:hAnsi="Courier New" w:cs="Courier New"/>
            <w:color w:val="D80800"/>
            <w:sz w:val="18"/>
            <w:szCs w:val="18"/>
          </w:rPr>
          <w:t xml:space="preserve">"Java Exception </w:t>
        </w:r>
        <w:proofErr w:type="spellStart"/>
        <w:r>
          <w:rPr>
            <w:rFonts w:ascii="Courier New" w:hAnsi="Courier New" w:cs="Courier New"/>
            <w:color w:val="D80800"/>
            <w:sz w:val="18"/>
            <w:szCs w:val="18"/>
          </w:rPr>
          <w:t>interivew</w:t>
        </w:r>
        <w:proofErr w:type="spellEnd"/>
        <w:r>
          <w:rPr>
            <w:rFonts w:ascii="Courier New" w:hAnsi="Courier New" w:cs="Courier New"/>
            <w:color w:val="D80800"/>
            <w:sz w:val="18"/>
            <w:szCs w:val="18"/>
          </w:rPr>
          <w:t xml:space="preserve"> question Answers for Programmers"</w:t>
        </w:r>
        <w:r>
          <w:rPr>
            <w:rFonts w:ascii="Courier New" w:hAnsi="Courier New" w:cs="Courier New"/>
            <w:color w:val="000000"/>
            <w:sz w:val="18"/>
            <w:szCs w:val="18"/>
          </w:rPr>
          <w:t>);</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75" w:author="Unknown"/>
        </w:rPr>
      </w:pPr>
      <w:ins w:id="176" w:author="Unknown">
        <w:r>
          <w:rPr>
            <w:rFonts w:ascii="Courier New" w:hAnsi="Courier New" w:cs="Courier New"/>
            <w:color w:val="000000"/>
            <w:sz w:val="18"/>
            <w:szCs w:val="18"/>
          </w:rPr>
          <w:t>}</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77" w:author="Unknown"/>
        </w:rPr>
      </w:pPr>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78" w:author="Unknown"/>
        </w:rPr>
      </w:pPr>
      <w:proofErr w:type="gramStart"/>
      <w:ins w:id="179" w:author="Unknown">
        <w:r>
          <w:rPr>
            <w:rFonts w:ascii="Courier New" w:hAnsi="Courier New" w:cs="Courier New"/>
            <w:color w:val="000000"/>
            <w:sz w:val="18"/>
            <w:szCs w:val="18"/>
          </w:rPr>
          <w:t>public</w:t>
        </w:r>
        <w:proofErr w:type="gramEnd"/>
        <w:r>
          <w:rPr>
            <w:rFonts w:ascii="Courier New" w:hAnsi="Courier New" w:cs="Courier New"/>
            <w:color w:val="000000"/>
            <w:sz w:val="18"/>
            <w:szCs w:val="18"/>
          </w:rPr>
          <w:t xml:space="preserve"> static void </w:t>
        </w:r>
        <w:r>
          <w:rPr>
            <w:rFonts w:ascii="Courier New" w:hAnsi="Courier New" w:cs="Courier New"/>
            <w:b/>
            <w:bCs/>
            <w:color w:val="0000A2"/>
            <w:sz w:val="18"/>
            <w:szCs w:val="18"/>
          </w:rPr>
          <w:t>main</w:t>
        </w:r>
        <w:r>
          <w:rPr>
            <w:rFonts w:ascii="Courier New" w:hAnsi="Courier New" w:cs="Courier New"/>
            <w:color w:val="000000"/>
            <w:sz w:val="18"/>
            <w:szCs w:val="18"/>
          </w:rPr>
          <w:t xml:space="preserve">(String </w:t>
        </w:r>
        <w:proofErr w:type="spellStart"/>
        <w:r>
          <w:rPr>
            <w:rFonts w:ascii="Courier New" w:hAnsi="Courier New" w:cs="Courier New"/>
            <w:color w:val="000000"/>
            <w:sz w:val="18"/>
            <w:szCs w:val="18"/>
          </w:rPr>
          <w:t>args</w:t>
        </w:r>
        <w:proofErr w:type="spellEnd"/>
        <w:r>
          <w:rPr>
            <w:rFonts w:ascii="Courier New" w:hAnsi="Courier New" w:cs="Courier New"/>
            <w:color w:val="000000"/>
            <w:sz w:val="18"/>
            <w:szCs w:val="18"/>
          </w:rPr>
          <w:t>[]) {</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80" w:author="Unknown"/>
        </w:rPr>
      </w:pPr>
      <w:ins w:id="181" w:author="Unknown">
        <w:r>
          <w:rPr>
            <w:rFonts w:ascii="Courier New" w:hAnsi="Courier New" w:cs="Courier New"/>
            <w:color w:val="000000"/>
            <w:sz w:val="18"/>
            <w:szCs w:val="18"/>
          </w:rPr>
          <w:t xml:space="preserve">   </w:t>
        </w:r>
        <w:proofErr w:type="gramStart"/>
        <w:r>
          <w:rPr>
            <w:rFonts w:ascii="Courier New" w:hAnsi="Courier New" w:cs="Courier New"/>
            <w:b/>
            <w:bCs/>
            <w:color w:val="0100B6"/>
            <w:sz w:val="18"/>
            <w:szCs w:val="18"/>
          </w:rPr>
          <w:t>try</w:t>
        </w:r>
        <w:r>
          <w:rPr>
            <w:rFonts w:ascii="Courier New" w:hAnsi="Courier New" w:cs="Courier New"/>
            <w:color w:val="000000"/>
            <w:sz w:val="18"/>
            <w:szCs w:val="18"/>
          </w:rPr>
          <w:t>{</w:t>
        </w:r>
        <w:proofErr w:type="gramEnd"/>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82" w:author="Unknown"/>
        </w:rPr>
      </w:pPr>
      <w:ins w:id="183" w:author="Unknown">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start(</w:t>
        </w:r>
        <w:proofErr w:type="gramEnd"/>
        <w:r>
          <w:rPr>
            <w:rFonts w:ascii="Courier New" w:hAnsi="Courier New" w:cs="Courier New"/>
            <w:color w:val="000000"/>
            <w:sz w:val="18"/>
            <w:szCs w:val="18"/>
          </w:rPr>
          <w:t>);</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84" w:author="Unknown"/>
        </w:rPr>
      </w:pPr>
      <w:ins w:id="185" w:author="Unknown">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w:t>
        </w:r>
        <w:r>
          <w:rPr>
            <w:rFonts w:ascii="Courier New" w:hAnsi="Courier New" w:cs="Courier New"/>
            <w:b/>
            <w:bCs/>
            <w:color w:val="0100B6"/>
            <w:sz w:val="18"/>
            <w:szCs w:val="18"/>
          </w:rPr>
          <w:t>catch</w:t>
        </w:r>
        <w:proofErr w:type="gramEnd"/>
        <w:r>
          <w:rPr>
            <w:rFonts w:ascii="Courier New" w:hAnsi="Courier New" w:cs="Courier New"/>
            <w:color w:val="000000"/>
            <w:sz w:val="18"/>
            <w:szCs w:val="18"/>
          </w:rPr>
          <w:t>(</w:t>
        </w:r>
        <w:proofErr w:type="spellStart"/>
        <w:r>
          <w:rPr>
            <w:rFonts w:ascii="Courier New" w:hAnsi="Courier New" w:cs="Courier New"/>
            <w:b/>
            <w:bCs/>
            <w:color w:val="6D79DE"/>
            <w:sz w:val="18"/>
            <w:szCs w:val="18"/>
          </w:rPr>
          <w:t>IOException</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ioe</w:t>
        </w:r>
        <w:proofErr w:type="spellEnd"/>
        <w:r>
          <w:rPr>
            <w:rFonts w:ascii="Courier New" w:hAnsi="Courier New" w:cs="Courier New"/>
            <w:color w:val="000000"/>
            <w:sz w:val="18"/>
            <w:szCs w:val="18"/>
          </w:rPr>
          <w:t>){</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86" w:author="Unknown"/>
        </w:rPr>
      </w:pPr>
      <w:ins w:id="187" w:author="Unknown">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ioe.printStackTrace</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88" w:author="Unknown"/>
        </w:rPr>
      </w:pPr>
      <w:ins w:id="189" w:author="Unknown">
        <w:r>
          <w:rPr>
            <w:rFonts w:ascii="Courier New" w:hAnsi="Courier New" w:cs="Courier New"/>
            <w:color w:val="000000"/>
            <w:sz w:val="18"/>
            <w:szCs w:val="18"/>
          </w:rPr>
          <w:t xml:space="preserve">   }</w:t>
        </w:r>
      </w:ins>
    </w:p>
    <w:p w:rsidR="000674FE" w:rsidRDefault="000674FE" w:rsidP="000674F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90" w:author="Unknown"/>
        </w:rPr>
      </w:pPr>
      <w:ins w:id="191" w:author="Unknown">
        <w:r>
          <w:rPr>
            <w:rFonts w:ascii="Courier New" w:hAnsi="Courier New" w:cs="Courier New"/>
            <w:color w:val="000000"/>
            <w:sz w:val="18"/>
            <w:szCs w:val="18"/>
          </w:rPr>
          <w:t>}</w:t>
        </w:r>
      </w:ins>
    </w:p>
    <w:p w:rsidR="000674FE" w:rsidRDefault="000674FE" w:rsidP="000674FE">
      <w:pPr>
        <w:rPr>
          <w:ins w:id="192" w:author="Unknown"/>
        </w:rPr>
      </w:pPr>
      <w:ins w:id="193" w:author="Unknown">
        <w:r>
          <w:rPr>
            <w:rFonts w:ascii="Courier New" w:hAnsi="Courier New" w:cs="Courier New"/>
            <w:bCs/>
            <w:sz w:val="18"/>
            <w:szCs w:val="18"/>
          </w:rPr>
          <w:t xml:space="preserve">   </w:t>
        </w:r>
      </w:ins>
    </w:p>
    <w:p w:rsidR="000674FE" w:rsidRDefault="000674FE" w:rsidP="000674FE">
      <w:pPr>
        <w:rPr>
          <w:ins w:id="194" w:author="Unknown"/>
        </w:rPr>
      </w:pPr>
      <w:ins w:id="195" w:author="Unknown">
        <w:r>
          <w:rPr>
            <w:rFonts w:ascii="Arial" w:hAnsi="Arial" w:cs="Arial"/>
            <w:bCs/>
            <w:sz w:val="18"/>
            <w:szCs w:val="18"/>
          </w:rPr>
          <w:t xml:space="preserve">In this Java Exception example code, compiler will complain on line where we are handling </w:t>
        </w:r>
        <w:proofErr w:type="spellStart"/>
        <w:r>
          <w:rPr>
            <w:rFonts w:ascii="Courier New" w:hAnsi="Courier New" w:cs="Courier New"/>
            <w:bCs/>
            <w:sz w:val="18"/>
            <w:szCs w:val="18"/>
          </w:rPr>
          <w:t>IOException</w:t>
        </w:r>
        <w:proofErr w:type="spellEnd"/>
        <w:r>
          <w:rPr>
            <w:rFonts w:ascii="Arial" w:hAnsi="Arial" w:cs="Arial"/>
            <w:bCs/>
            <w:sz w:val="18"/>
            <w:szCs w:val="18"/>
          </w:rPr>
          <w:t xml:space="preserve">, since </w:t>
        </w:r>
        <w:proofErr w:type="spellStart"/>
        <w:r>
          <w:rPr>
            <w:rFonts w:ascii="Courier New" w:hAnsi="Courier New" w:cs="Courier New"/>
            <w:bCs/>
            <w:sz w:val="18"/>
            <w:szCs w:val="18"/>
          </w:rPr>
          <w:t>IOException</w:t>
        </w:r>
        <w:proofErr w:type="spellEnd"/>
        <w:r>
          <w:rPr>
            <w:rFonts w:ascii="Arial" w:hAnsi="Arial" w:cs="Arial"/>
            <w:bCs/>
            <w:sz w:val="18"/>
            <w:szCs w:val="18"/>
          </w:rPr>
          <w:t xml:space="preserve"> is a checked Exception and </w:t>
        </w:r>
        <w:proofErr w:type="gramStart"/>
        <w:r>
          <w:rPr>
            <w:rFonts w:ascii="Courier New" w:hAnsi="Courier New" w:cs="Courier New"/>
            <w:bCs/>
            <w:sz w:val="18"/>
            <w:szCs w:val="18"/>
          </w:rPr>
          <w:t>start(</w:t>
        </w:r>
        <w:proofErr w:type="gramEnd"/>
        <w:r>
          <w:rPr>
            <w:rFonts w:ascii="Courier New" w:hAnsi="Courier New" w:cs="Courier New"/>
            <w:bCs/>
            <w:sz w:val="18"/>
            <w:szCs w:val="18"/>
          </w:rPr>
          <w:t>)</w:t>
        </w:r>
        <w:r>
          <w:rPr>
            <w:rFonts w:ascii="Arial" w:hAnsi="Arial" w:cs="Arial"/>
            <w:bCs/>
            <w:sz w:val="18"/>
            <w:szCs w:val="18"/>
          </w:rPr>
          <w:t xml:space="preserve"> method doesn't throw </w:t>
        </w:r>
        <w:proofErr w:type="spellStart"/>
        <w:r>
          <w:rPr>
            <w:rFonts w:ascii="Courier New" w:hAnsi="Courier New" w:cs="Courier New"/>
            <w:bCs/>
            <w:sz w:val="18"/>
            <w:szCs w:val="18"/>
          </w:rPr>
          <w:t>IOException</w:t>
        </w:r>
        <w:proofErr w:type="spellEnd"/>
        <w:r>
          <w:rPr>
            <w:rFonts w:ascii="Arial" w:hAnsi="Arial" w:cs="Arial"/>
            <w:bCs/>
            <w:sz w:val="18"/>
            <w:szCs w:val="18"/>
          </w:rPr>
          <w:t>, so compiler will flag error as "</w:t>
        </w:r>
        <w:r>
          <w:rPr>
            <w:rFonts w:ascii="Courier New" w:hAnsi="Courier New" w:cs="Courier New"/>
            <w:bCs/>
            <w:sz w:val="18"/>
            <w:szCs w:val="18"/>
          </w:rPr>
          <w:t xml:space="preserve">exception </w:t>
        </w:r>
        <w:proofErr w:type="spellStart"/>
        <w:r>
          <w:rPr>
            <w:rFonts w:ascii="Courier New" w:hAnsi="Courier New" w:cs="Courier New"/>
            <w:bCs/>
            <w:sz w:val="18"/>
            <w:szCs w:val="18"/>
          </w:rPr>
          <w:t>java.io.IOException</w:t>
        </w:r>
        <w:proofErr w:type="spellEnd"/>
        <w:r>
          <w:rPr>
            <w:rFonts w:ascii="Courier New" w:hAnsi="Courier New" w:cs="Courier New"/>
            <w:bCs/>
            <w:sz w:val="18"/>
            <w:szCs w:val="18"/>
          </w:rPr>
          <w:t xml:space="preserve"> is never thrown in body of corresponding try statement</w:t>
        </w:r>
        <w:r>
          <w:rPr>
            <w:rFonts w:ascii="Arial" w:hAnsi="Arial" w:cs="Arial"/>
            <w:bCs/>
            <w:sz w:val="18"/>
            <w:szCs w:val="18"/>
          </w:rPr>
          <w:t xml:space="preserve">", but if you change </w:t>
        </w:r>
        <w:proofErr w:type="spellStart"/>
        <w:r>
          <w:rPr>
            <w:rFonts w:ascii="Courier New" w:hAnsi="Courier New" w:cs="Courier New"/>
            <w:bCs/>
            <w:sz w:val="18"/>
            <w:szCs w:val="18"/>
          </w:rPr>
          <w:t>IOException</w:t>
        </w:r>
        <w:proofErr w:type="spellEnd"/>
        <w:r>
          <w:rPr>
            <w:rFonts w:ascii="Arial" w:hAnsi="Arial" w:cs="Arial"/>
            <w:bCs/>
            <w:sz w:val="18"/>
            <w:szCs w:val="18"/>
          </w:rPr>
          <w:t xml:space="preserve"> to Exception compiler error will disappear because Exception can be used to catch all </w:t>
        </w:r>
        <w:proofErr w:type="spellStart"/>
        <w:r>
          <w:rPr>
            <w:rFonts w:ascii="Courier New" w:hAnsi="Courier New" w:cs="Courier New"/>
            <w:bCs/>
            <w:sz w:val="18"/>
            <w:szCs w:val="18"/>
          </w:rPr>
          <w:t>RuntimeException</w:t>
        </w:r>
        <w:proofErr w:type="spellEnd"/>
        <w:r>
          <w:rPr>
            <w:rFonts w:ascii="Arial" w:hAnsi="Arial" w:cs="Arial"/>
            <w:bCs/>
            <w:sz w:val="18"/>
            <w:szCs w:val="18"/>
          </w:rPr>
          <w:t xml:space="preserve"> which doesn't require declaration in throws clause. I like this little tricky Java Exception interview question because </w:t>
        </w:r>
        <w:proofErr w:type="spellStart"/>
        <w:proofErr w:type="gramStart"/>
        <w:r>
          <w:rPr>
            <w:rFonts w:ascii="Arial" w:hAnsi="Arial" w:cs="Arial"/>
            <w:bCs/>
            <w:sz w:val="18"/>
            <w:szCs w:val="18"/>
          </w:rPr>
          <w:t>its</w:t>
        </w:r>
        <w:proofErr w:type="spellEnd"/>
        <w:proofErr w:type="gramEnd"/>
        <w:r>
          <w:rPr>
            <w:rFonts w:ascii="Arial" w:hAnsi="Arial" w:cs="Arial"/>
            <w:bCs/>
            <w:sz w:val="18"/>
            <w:szCs w:val="18"/>
          </w:rPr>
          <w:t xml:space="preserve"> not easy to figure out result by chaining </w:t>
        </w:r>
        <w:proofErr w:type="spellStart"/>
        <w:r>
          <w:rPr>
            <w:rFonts w:ascii="Courier New" w:hAnsi="Courier New" w:cs="Courier New"/>
            <w:bCs/>
            <w:sz w:val="18"/>
            <w:szCs w:val="18"/>
          </w:rPr>
          <w:t>IOException</w:t>
        </w:r>
        <w:proofErr w:type="spellEnd"/>
        <w:r>
          <w:rPr>
            <w:rFonts w:ascii="Arial" w:hAnsi="Arial" w:cs="Arial"/>
            <w:bCs/>
            <w:sz w:val="18"/>
            <w:szCs w:val="18"/>
          </w:rPr>
          <w:t xml:space="preserve"> to </w:t>
        </w:r>
        <w:r>
          <w:rPr>
            <w:rFonts w:ascii="Courier New" w:hAnsi="Courier New" w:cs="Courier New"/>
            <w:bCs/>
            <w:sz w:val="18"/>
            <w:szCs w:val="18"/>
          </w:rPr>
          <w:t>Exception</w:t>
        </w:r>
        <w:r>
          <w:rPr>
            <w:rFonts w:ascii="Arial" w:hAnsi="Arial" w:cs="Arial"/>
            <w:bCs/>
            <w:sz w:val="18"/>
            <w:szCs w:val="18"/>
          </w:rPr>
          <w:t xml:space="preserve">. You can also check </w:t>
        </w:r>
        <w:r w:rsidR="006D6A91">
          <w:rPr>
            <w:rFonts w:ascii="Arial" w:hAnsi="Arial" w:cs="Arial"/>
            <w:bCs/>
            <w:sz w:val="18"/>
            <w:szCs w:val="18"/>
          </w:rPr>
          <w:fldChar w:fldCharType="begin"/>
        </w:r>
        <w:r>
          <w:rPr>
            <w:rFonts w:ascii="Arial" w:hAnsi="Arial" w:cs="Arial"/>
            <w:bCs/>
            <w:sz w:val="18"/>
            <w:szCs w:val="18"/>
          </w:rPr>
          <w:instrText xml:space="preserve"> HYPERLINK "http://www.amazon.com/dp/032133678X/?tag=javamysqlanta-20" </w:instrText>
        </w:r>
        <w:r w:rsidR="006D6A91">
          <w:rPr>
            <w:rFonts w:ascii="Arial" w:hAnsi="Arial" w:cs="Arial"/>
            <w:bCs/>
            <w:sz w:val="18"/>
            <w:szCs w:val="18"/>
          </w:rPr>
          <w:fldChar w:fldCharType="separate"/>
        </w:r>
        <w:r>
          <w:rPr>
            <w:rStyle w:val="Hyperlink"/>
            <w:rFonts w:ascii="Arial" w:hAnsi="Arial" w:cs="Arial"/>
            <w:bCs/>
            <w:sz w:val="18"/>
            <w:szCs w:val="18"/>
          </w:rPr>
          <w:t xml:space="preserve">Java Puzzlers by Joshua Bloch and Neil </w:t>
        </w:r>
        <w:proofErr w:type="spellStart"/>
        <w:r>
          <w:rPr>
            <w:rStyle w:val="Hyperlink"/>
            <w:rFonts w:ascii="Arial" w:hAnsi="Arial" w:cs="Arial"/>
            <w:bCs/>
            <w:sz w:val="18"/>
            <w:szCs w:val="18"/>
          </w:rPr>
          <w:t>Gafter</w:t>
        </w:r>
        <w:proofErr w:type="spellEnd"/>
        <w:r w:rsidR="006D6A91">
          <w:rPr>
            <w:rFonts w:ascii="Arial" w:hAnsi="Arial" w:cs="Arial"/>
            <w:bCs/>
            <w:sz w:val="18"/>
            <w:szCs w:val="18"/>
          </w:rPr>
          <w:fldChar w:fldCharType="end"/>
        </w:r>
        <w:r>
          <w:rPr>
            <w:rFonts w:ascii="Arial" w:hAnsi="Arial" w:cs="Arial"/>
            <w:bCs/>
            <w:sz w:val="18"/>
            <w:szCs w:val="18"/>
          </w:rPr>
          <w:t xml:space="preserve"> for some tricky questions based on Java Errors and Exceptions. </w:t>
        </w:r>
      </w:ins>
    </w:p>
    <w:p w:rsidR="000674FE" w:rsidRDefault="000674FE" w:rsidP="000674FE">
      <w:pPr>
        <w:rPr>
          <w:ins w:id="196" w:author="Unknown"/>
        </w:rPr>
      </w:pPr>
    </w:p>
    <w:p w:rsidR="000674FE" w:rsidRDefault="000674FE" w:rsidP="000674FE">
      <w:pPr>
        <w:rPr>
          <w:ins w:id="197" w:author="Unknown"/>
        </w:rPr>
      </w:pPr>
      <w:ins w:id="198" w:author="Unknown">
        <w:r>
          <w:rPr>
            <w:rFonts w:ascii="Arial" w:hAnsi="Arial" w:cs="Arial"/>
            <w:bCs/>
            <w:sz w:val="18"/>
            <w:szCs w:val="18"/>
          </w:rPr>
          <w:t xml:space="preserve">These are some of Java Error and Exception interview questions, I have mostly seen in both fresher and experienced level of Java interviews. There are a lot more questions on Exception which I haven't included and if you think you have a good question missed out than let me know and I will make effort to include it on this list of java exceptions question and answers. One last question of Java Exception I am leaving for you guys is </w:t>
        </w:r>
        <w:r>
          <w:rPr>
            <w:rFonts w:ascii="Courier New" w:hAnsi="Courier New" w:cs="Courier New"/>
            <w:bCs/>
            <w:sz w:val="18"/>
            <w:szCs w:val="18"/>
          </w:rPr>
          <w:t>"Why Java Exception considered to be better alternative of returning error codes</w:t>
        </w:r>
        <w:r>
          <w:rPr>
            <w:rFonts w:ascii="Arial" w:hAnsi="Arial" w:cs="Arial"/>
            <w:bCs/>
            <w:sz w:val="18"/>
            <w:szCs w:val="18"/>
          </w:rPr>
          <w:t>" , let me know what is your thought on this list of Java Exception interview questions and answers.</w:t>
        </w:r>
      </w:ins>
    </w:p>
    <w:p w:rsidR="000674FE" w:rsidRDefault="000674FE" w:rsidP="000674FE">
      <w:pPr>
        <w:pBdr>
          <w:bottom w:val="single" w:sz="6" w:space="1" w:color="auto"/>
        </w:pBdr>
        <w:shd w:val="clear" w:color="auto" w:fill="FFFFFF"/>
        <w:rPr>
          <w:ins w:id="199" w:author="Unknown"/>
          <w:color w:val="000000"/>
        </w:rPr>
      </w:pPr>
      <w:ins w:id="200" w:author="Unknown">
        <w:r>
          <w:rPr>
            <w:color w:val="000000"/>
          </w:rPr>
          <w:br/>
          <w:t xml:space="preserve">Read more: </w:t>
        </w:r>
        <w:r w:rsidR="006D6A91">
          <w:rPr>
            <w:color w:val="000000"/>
          </w:rPr>
          <w:fldChar w:fldCharType="begin"/>
        </w:r>
        <w:r>
          <w:rPr>
            <w:color w:val="000000"/>
          </w:rPr>
          <w:instrText xml:space="preserve"> HYPERLINK "http://javarevisited.blogspot.com/2013/06/10-java-exception-and-error-interview-questions-answers-programming.html" \l "ixzz2lRVaHuto" </w:instrText>
        </w:r>
        <w:r w:rsidR="006D6A91">
          <w:rPr>
            <w:color w:val="000000"/>
          </w:rPr>
          <w:fldChar w:fldCharType="separate"/>
        </w:r>
        <w:r>
          <w:rPr>
            <w:rStyle w:val="Hyperlink"/>
            <w:color w:val="003399"/>
          </w:rPr>
          <w:t>http://javarevisited.blogspot.com/2013/06/10-java-exception-and-error-interview-questions-answers-programming.html#ixzz2lRVaHuto</w:t>
        </w:r>
        <w:r w:rsidR="006D6A91">
          <w:rPr>
            <w:color w:val="000000"/>
          </w:rPr>
          <w:fldChar w:fldCharType="end"/>
        </w:r>
      </w:ins>
    </w:p>
    <w:p w:rsidR="000674FE" w:rsidRDefault="000674FE" w:rsidP="000674FE">
      <w:pPr>
        <w:pStyle w:val="Heading2"/>
      </w:pPr>
      <w:r>
        <w:lastRenderedPageBreak/>
        <w:t>1. What does the </w:t>
      </w:r>
      <w:r>
        <w:rPr>
          <w:rStyle w:val="HTMLCode"/>
          <w:rFonts w:eastAsiaTheme="majorEastAsia"/>
        </w:rPr>
        <w:t>static</w:t>
      </w:r>
      <w:r>
        <w:t> keyword mean, and where can it be used?</w:t>
      </w:r>
    </w:p>
    <w:p w:rsidR="000674FE" w:rsidRDefault="000674FE" w:rsidP="000674FE">
      <w:pPr>
        <w:pStyle w:val="NormalWeb"/>
      </w:pPr>
      <w:proofErr w:type="gramStart"/>
      <w:r>
        <w:rPr>
          <w:rStyle w:val="gingersofatwarecorrect"/>
          <w:rFonts w:ascii="Courier New" w:hAnsi="Courier New" w:cs="Courier New"/>
          <w:sz w:val="20"/>
          <w:szCs w:val="20"/>
        </w:rPr>
        <w:t>static</w:t>
      </w:r>
      <w:proofErr w:type="gramEnd"/>
      <w:r>
        <w:t> can be used in four ways:</w:t>
      </w:r>
    </w:p>
    <w:p w:rsidR="000674FE" w:rsidRDefault="000674FE" w:rsidP="000674FE">
      <w:pPr>
        <w:numPr>
          <w:ilvl w:val="0"/>
          <w:numId w:val="1"/>
        </w:numPr>
        <w:spacing w:before="100" w:beforeAutospacing="1" w:after="100" w:afterAutospacing="1" w:line="240" w:lineRule="auto"/>
      </w:pPr>
      <w:r>
        <w:rPr>
          <w:rStyle w:val="gingersofatwarecorrect"/>
          <w:rFonts w:ascii="Courier New" w:hAnsi="Courier New" w:cs="Courier New"/>
          <w:sz w:val="20"/>
          <w:szCs w:val="20"/>
        </w:rPr>
        <w:t>static</w:t>
      </w:r>
      <w:r>
        <w:t> variables are shared by the entire class, not a specific instance (unlike normal member variables)</w:t>
      </w:r>
    </w:p>
    <w:p w:rsidR="000674FE" w:rsidRDefault="000674FE" w:rsidP="000674FE">
      <w:pPr>
        <w:numPr>
          <w:ilvl w:val="0"/>
          <w:numId w:val="1"/>
        </w:numPr>
        <w:spacing w:before="100" w:beforeAutospacing="1" w:after="100" w:afterAutospacing="1" w:line="240" w:lineRule="auto"/>
      </w:pPr>
      <w:r>
        <w:rPr>
          <w:rStyle w:val="gingersofatwarecorrect"/>
          <w:rFonts w:ascii="Courier New" w:hAnsi="Courier New" w:cs="Courier New"/>
          <w:sz w:val="20"/>
          <w:szCs w:val="20"/>
        </w:rPr>
        <w:t>static</w:t>
      </w:r>
      <w:r>
        <w:t> methods are also shared by the entire class</w:t>
      </w:r>
    </w:p>
    <w:p w:rsidR="000674FE" w:rsidRDefault="000674FE" w:rsidP="000674FE">
      <w:pPr>
        <w:numPr>
          <w:ilvl w:val="0"/>
          <w:numId w:val="1"/>
        </w:numPr>
        <w:spacing w:before="100" w:beforeAutospacing="1" w:after="100" w:afterAutospacing="1" w:line="240" w:lineRule="auto"/>
      </w:pPr>
      <w:r>
        <w:rPr>
          <w:rStyle w:val="gingersofatwarecorrect"/>
          <w:rFonts w:ascii="Courier New" w:hAnsi="Courier New" w:cs="Courier New"/>
          <w:sz w:val="20"/>
          <w:szCs w:val="20"/>
        </w:rPr>
        <w:t>static</w:t>
      </w:r>
      <w:r>
        <w:t> classes are inner classes that aren’t tied to their enclosing classes</w:t>
      </w:r>
    </w:p>
    <w:p w:rsidR="000674FE" w:rsidRDefault="000674FE" w:rsidP="000674FE">
      <w:pPr>
        <w:numPr>
          <w:ilvl w:val="0"/>
          <w:numId w:val="1"/>
        </w:numPr>
        <w:spacing w:before="100" w:beforeAutospacing="1" w:after="100" w:afterAutospacing="1" w:line="240" w:lineRule="auto"/>
      </w:pPr>
      <w:proofErr w:type="gramStart"/>
      <w:r>
        <w:rPr>
          <w:rStyle w:val="gingersofatwarecorrect"/>
          <w:rFonts w:ascii="Courier New" w:hAnsi="Courier New" w:cs="Courier New"/>
          <w:sz w:val="20"/>
          <w:szCs w:val="20"/>
        </w:rPr>
        <w:t>static</w:t>
      </w:r>
      <w:proofErr w:type="gramEnd"/>
      <w:r>
        <w:t> can be used around a block of code in a class to specify code that runs when the virtual machine is first started up, before instances of the class are created.</w:t>
      </w:r>
    </w:p>
    <w:p w:rsidR="000674FE" w:rsidRDefault="000674FE" w:rsidP="000674FE">
      <w:pPr>
        <w:pStyle w:val="Heading2"/>
      </w:pPr>
      <w:r>
        <w:t>2. How do you deal with dependency issues?</w:t>
      </w:r>
    </w:p>
    <w:p w:rsidR="000674FE" w:rsidRDefault="000674FE" w:rsidP="000674FE">
      <w:pPr>
        <w:pStyle w:val="NormalWeb"/>
      </w:pPr>
      <w:r>
        <w:t>This question is purposely ambiguous. It can refer to solving the dependency injection problem (</w:t>
      </w:r>
      <w:proofErr w:type="spellStart"/>
      <w:r w:rsidR="006D6A91">
        <w:fldChar w:fldCharType="begin"/>
      </w:r>
      <w:r w:rsidR="0021237B">
        <w:instrText>HYPERLINK "https://code.google.com/p/google-guice/"</w:instrText>
      </w:r>
      <w:r w:rsidR="006D6A91">
        <w:fldChar w:fldCharType="separate"/>
      </w:r>
      <w:r>
        <w:rPr>
          <w:rStyle w:val="Hyperlink"/>
          <w:rFonts w:eastAsiaTheme="majorEastAsia"/>
        </w:rPr>
        <w:t>Guice</w:t>
      </w:r>
      <w:proofErr w:type="spellEnd"/>
      <w:r w:rsidR="006D6A91">
        <w:fldChar w:fldCharType="end"/>
      </w:r>
      <w:r>
        <w:t xml:space="preserve"> is a standard tool to help). It can also refer to project dependencies — using external, third-party libraries. Tools like Maven and </w:t>
      </w:r>
      <w:proofErr w:type="spellStart"/>
      <w:r>
        <w:t>Gradle</w:t>
      </w:r>
      <w:proofErr w:type="spellEnd"/>
      <w:r>
        <w:t xml:space="preserve"> help manage them. You should consider </w:t>
      </w:r>
      <w:hyperlink r:id="rId10" w:history="1">
        <w:r>
          <w:rPr>
            <w:rStyle w:val="Hyperlink"/>
            <w:rFonts w:eastAsiaTheme="majorEastAsia"/>
          </w:rPr>
          <w:t>learning more about Maven</w:t>
        </w:r>
      </w:hyperlink>
      <w:r>
        <w:t> as a way to prepare for this question.</w:t>
      </w:r>
    </w:p>
    <w:p w:rsidR="000674FE" w:rsidRDefault="000674FE" w:rsidP="000674FE">
      <w:pPr>
        <w:pStyle w:val="Heading2"/>
      </w:pPr>
      <w:r>
        <w:t>3. You want to create a simple class that just has three member variables. Tell me how you’d do this.</w:t>
      </w:r>
    </w:p>
    <w:p w:rsidR="000674FE" w:rsidRDefault="000674FE" w:rsidP="000674FE">
      <w:pPr>
        <w:pStyle w:val="NormalWeb"/>
      </w:pPr>
      <w:r>
        <w:t>This problem seems simple at first, and creating such a simple class is covered in classes like </w:t>
      </w:r>
      <w:hyperlink r:id="rId11" w:history="1">
        <w:r>
          <w:rPr>
            <w:rStyle w:val="Hyperlink"/>
            <w:rFonts w:eastAsiaTheme="majorEastAsia"/>
          </w:rPr>
          <w:t>Programming Java for Beginners</w:t>
        </w:r>
      </w:hyperlink>
      <w:r>
        <w:t>.</w:t>
      </w:r>
    </w:p>
    <w:p w:rsidR="000674FE" w:rsidRDefault="000674FE" w:rsidP="000674FE">
      <w:pPr>
        <w:pStyle w:val="NormalWeb"/>
      </w:pPr>
      <w:r>
        <w:t xml:space="preserve">But an experienced programmer will recognize that it’s necessary to know how to correctly override the </w:t>
      </w:r>
      <w:proofErr w:type="spellStart"/>
      <w:proofErr w:type="gramStart"/>
      <w:r>
        <w:t>hashCode</w:t>
      </w:r>
      <w:proofErr w:type="spellEnd"/>
      <w:r>
        <w:rPr>
          <w:rStyle w:val="gingersofatwarecorrect"/>
        </w:rPr>
        <w:t>(</w:t>
      </w:r>
      <w:proofErr w:type="gramEnd"/>
      <w:r>
        <w:t>) and equals</w:t>
      </w:r>
      <w:r>
        <w:rPr>
          <w:rStyle w:val="gingersofatwarecorrect"/>
        </w:rPr>
        <w:t>(</w:t>
      </w:r>
      <w:r>
        <w:t xml:space="preserve">) methods (using, for example, </w:t>
      </w:r>
      <w:proofErr w:type="spellStart"/>
      <w:r>
        <w:t>EqualsBuilder</w:t>
      </w:r>
      <w:proofErr w:type="spellEnd"/>
      <w:r>
        <w:t xml:space="preserve"> and </w:t>
      </w:r>
      <w:proofErr w:type="spellStart"/>
      <w:r>
        <w:t>HashCodeBuilder</w:t>
      </w:r>
      <w:proofErr w:type="spellEnd"/>
      <w:r>
        <w:t>, in the Apache Commons library).</w:t>
      </w:r>
    </w:p>
    <w:p w:rsidR="000674FE" w:rsidRDefault="000674FE" w:rsidP="000674FE">
      <w:pPr>
        <w:pStyle w:val="Heading2"/>
      </w:pPr>
      <w:r>
        <w:t>4. What does </w:t>
      </w:r>
      <w:r>
        <w:rPr>
          <w:rStyle w:val="HTMLCode"/>
          <w:rFonts w:eastAsiaTheme="majorEastAsia"/>
        </w:rPr>
        <w:t>synchronized</w:t>
      </w:r>
      <w:r>
        <w:t> do? Tell me how to use it to set a variable just one without any race conditions?</w:t>
      </w:r>
    </w:p>
    <w:p w:rsidR="000674FE" w:rsidRDefault="000674FE" w:rsidP="000674FE">
      <w:pPr>
        <w:pStyle w:val="NormalWeb"/>
      </w:pPr>
      <w:proofErr w:type="gramStart"/>
      <w:r>
        <w:rPr>
          <w:rStyle w:val="gingersofatwarecorrect"/>
          <w:rFonts w:ascii="Courier New" w:hAnsi="Courier New" w:cs="Courier New"/>
          <w:sz w:val="20"/>
          <w:szCs w:val="20"/>
        </w:rPr>
        <w:t>synchronized</w:t>
      </w:r>
      <w:proofErr w:type="gramEnd"/>
      <w:r>
        <w:t> says that a method has to hold the object’s lock to execute. If used around a block, like </w:t>
      </w:r>
      <w:r>
        <w:rPr>
          <w:rStyle w:val="HTMLCode"/>
        </w:rPr>
        <w:t>synchronized (</w:t>
      </w:r>
      <w:proofErr w:type="spellStart"/>
      <w:r>
        <w:rPr>
          <w:rStyle w:val="HTMLCode"/>
        </w:rPr>
        <w:t>obj</w:t>
      </w:r>
      <w:proofErr w:type="spellEnd"/>
      <w:r>
        <w:rPr>
          <w:rStyle w:val="HTMLCode"/>
        </w:rPr>
        <w:t xml:space="preserve">) </w:t>
      </w:r>
      <w:proofErr w:type="gramStart"/>
      <w:r>
        <w:rPr>
          <w:rStyle w:val="HTMLCode"/>
        </w:rPr>
        <w:t>{ ...</w:t>
      </w:r>
      <w:proofErr w:type="gramEnd"/>
      <w:r>
        <w:rPr>
          <w:rStyle w:val="HTMLCode"/>
        </w:rPr>
        <w:t xml:space="preserve"> }</w:t>
      </w:r>
      <w:r>
        <w:t>, it will grab the lock of </w:t>
      </w:r>
      <w:proofErr w:type="spellStart"/>
      <w:r>
        <w:rPr>
          <w:rStyle w:val="gingersofatwarenosuggestion"/>
          <w:rFonts w:ascii="Courier New" w:hAnsi="Courier New" w:cs="Courier New"/>
          <w:sz w:val="20"/>
          <w:szCs w:val="20"/>
        </w:rPr>
        <w:t>obj</w:t>
      </w:r>
      <w:proofErr w:type="spellEnd"/>
      <w:r>
        <w:t> before executing that block. Classes like </w:t>
      </w:r>
      <w:hyperlink r:id="rId12" w:history="1">
        <w:r>
          <w:rPr>
            <w:rStyle w:val="Hyperlink"/>
            <w:rFonts w:eastAsiaTheme="majorEastAsia"/>
          </w:rPr>
          <w:t>Programming Java for Beginners</w:t>
        </w:r>
      </w:hyperlink>
      <w:r>
        <w:t> and </w:t>
      </w:r>
      <w:hyperlink r:id="rId13" w:history="1">
        <w:r>
          <w:rPr>
            <w:rStyle w:val="Hyperlink"/>
            <w:rFonts w:eastAsiaTheme="majorEastAsia"/>
          </w:rPr>
          <w:t>Java Fundamentals I and II</w:t>
        </w:r>
      </w:hyperlink>
      <w:r>
        <w:t> will provide a refresher.</w:t>
      </w:r>
    </w:p>
    <w:p w:rsidR="000674FE" w:rsidRDefault="000674FE" w:rsidP="000674FE">
      <w:pPr>
        <w:pStyle w:val="Heading2"/>
      </w:pPr>
      <w:r>
        <w:t>5. What is type erasure?</w:t>
      </w:r>
    </w:p>
    <w:p w:rsidR="000674FE" w:rsidRDefault="000674FE" w:rsidP="000674FE">
      <w:pPr>
        <w:pStyle w:val="NormalWeb"/>
      </w:pPr>
      <w:r>
        <w:t>Type erasure is a JVM phenomenon that means that the runtime has no knowledge of the types of generic objects, like </w:t>
      </w:r>
      <w:r>
        <w:rPr>
          <w:rStyle w:val="HTMLCode"/>
        </w:rPr>
        <w:t>List&lt;Integer&gt;</w:t>
      </w:r>
      <w:r>
        <w:t> (the runtime sees all </w:t>
      </w:r>
      <w:r>
        <w:rPr>
          <w:rStyle w:val="HTMLCode"/>
        </w:rPr>
        <w:t>List</w:t>
      </w:r>
      <w:r>
        <w:t> objects as having the same type, </w:t>
      </w:r>
      <w:r>
        <w:rPr>
          <w:rStyle w:val="HTMLCode"/>
        </w:rPr>
        <w:t>List&lt;Object&gt;</w:t>
      </w:r>
      <w:r>
        <w:t>). The topic of type erasure is covered in </w:t>
      </w:r>
      <w:hyperlink r:id="rId14" w:history="1">
        <w:r>
          <w:rPr>
            <w:rStyle w:val="Hyperlink"/>
            <w:rFonts w:eastAsiaTheme="majorEastAsia"/>
          </w:rPr>
          <w:t>Advanced Java Programming</w:t>
        </w:r>
      </w:hyperlink>
      <w:r>
        <w:t>.</w:t>
      </w:r>
    </w:p>
    <w:p w:rsidR="000674FE" w:rsidRDefault="000674FE" w:rsidP="000674FE">
      <w:pPr>
        <w:pStyle w:val="Heading2"/>
      </w:pPr>
      <w:r>
        <w:lastRenderedPageBreak/>
        <w:t>6. When and why are getters and setters important?</w:t>
      </w:r>
    </w:p>
    <w:p w:rsidR="000674FE" w:rsidRDefault="000674FE" w:rsidP="000674FE">
      <w:pPr>
        <w:pStyle w:val="NormalWeb"/>
      </w:pPr>
      <w:r>
        <w:t xml:space="preserve">While an advanced Java class covers the topic, the </w:t>
      </w:r>
      <w:hyperlink r:id="rId15" w:history="1">
        <w:r>
          <w:rPr>
            <w:rStyle w:val="Hyperlink"/>
            <w:rFonts w:eastAsiaTheme="majorEastAsia"/>
          </w:rPr>
          <w:t xml:space="preserve">key factor to know </w:t>
        </w:r>
        <w:r>
          <w:rPr>
            <w:rStyle w:val="gingersofatwarecorrect"/>
            <w:color w:val="0000FF"/>
            <w:u w:val="single"/>
          </w:rPr>
          <w:t>for</w:t>
        </w:r>
        <w:r>
          <w:rPr>
            <w:rStyle w:val="Hyperlink"/>
            <w:rFonts w:eastAsiaTheme="majorEastAsia"/>
          </w:rPr>
          <w:t xml:space="preserve"> interviews</w:t>
        </w:r>
      </w:hyperlink>
      <w:r>
        <w:t xml:space="preserve"> is that setters and getters </w:t>
      </w:r>
      <w:r>
        <w:rPr>
          <w:rStyle w:val="gingersofatwarecorrect"/>
        </w:rPr>
        <w:t>can be put</w:t>
      </w:r>
      <w:r>
        <w:t xml:space="preserve"> in interfaces and can hide implementation details, so that you don’t have to make </w:t>
      </w:r>
      <w:proofErr w:type="gramStart"/>
      <w:r>
        <w:t>member variables public (which makes</w:t>
      </w:r>
      <w:proofErr w:type="gramEnd"/>
      <w:r>
        <w:t xml:space="preserve"> your class dangerously brittle).</w:t>
      </w:r>
    </w:p>
    <w:p w:rsidR="000674FE" w:rsidRDefault="000674FE" w:rsidP="000674FE">
      <w:pPr>
        <w:pStyle w:val="Heading2"/>
      </w:pPr>
      <w:r>
        <w:t xml:space="preserve">7. What are the differences between Map, </w:t>
      </w:r>
      <w:proofErr w:type="spellStart"/>
      <w:r>
        <w:t>Hashtable</w:t>
      </w:r>
      <w:proofErr w:type="spellEnd"/>
      <w:r>
        <w:t xml:space="preserve">, </w:t>
      </w:r>
      <w:proofErr w:type="spellStart"/>
      <w:r>
        <w:t>HashMap</w:t>
      </w:r>
      <w:proofErr w:type="spellEnd"/>
      <w:r>
        <w:t xml:space="preserve">, </w:t>
      </w:r>
      <w:proofErr w:type="spellStart"/>
      <w:r>
        <w:t>TreeMap</w:t>
      </w:r>
      <w:proofErr w:type="spellEnd"/>
      <w:r>
        <w:t xml:space="preserve">, </w:t>
      </w:r>
      <w:proofErr w:type="spellStart"/>
      <w:r>
        <w:t>ConcurrentHashMap</w:t>
      </w:r>
      <w:proofErr w:type="spellEnd"/>
      <w:r>
        <w:t xml:space="preserve">, </w:t>
      </w:r>
      <w:proofErr w:type="spellStart"/>
      <w:r>
        <w:t>LinkedHashMap</w:t>
      </w:r>
      <w:proofErr w:type="spellEnd"/>
      <w:r>
        <w:t>?</w:t>
      </w:r>
    </w:p>
    <w:p w:rsidR="000674FE" w:rsidRDefault="000674FE" w:rsidP="000674FE">
      <w:pPr>
        <w:numPr>
          <w:ilvl w:val="0"/>
          <w:numId w:val="2"/>
        </w:numPr>
        <w:spacing w:before="100" w:beforeAutospacing="1" w:after="100" w:afterAutospacing="1" w:line="240" w:lineRule="auto"/>
      </w:pPr>
      <w:r>
        <w:rPr>
          <w:rStyle w:val="gingersofatwarecorrect"/>
        </w:rPr>
        <w:t>Map</w:t>
      </w:r>
      <w:r>
        <w:t xml:space="preserve"> is an interface for a key-value map</w:t>
      </w:r>
    </w:p>
    <w:p w:rsidR="000674FE" w:rsidRDefault="000674FE" w:rsidP="000674FE">
      <w:pPr>
        <w:numPr>
          <w:ilvl w:val="0"/>
          <w:numId w:val="2"/>
        </w:numPr>
        <w:spacing w:before="100" w:beforeAutospacing="1" w:after="100" w:afterAutospacing="1" w:line="240" w:lineRule="auto"/>
      </w:pPr>
      <w:proofErr w:type="spellStart"/>
      <w:r>
        <w:t>HashMap</w:t>
      </w:r>
      <w:proofErr w:type="spellEnd"/>
      <w:r>
        <w:t xml:space="preserve"> is a Map that uses a hash table for its implementation</w:t>
      </w:r>
    </w:p>
    <w:p w:rsidR="000674FE" w:rsidRDefault="000674FE" w:rsidP="000674FE">
      <w:pPr>
        <w:numPr>
          <w:ilvl w:val="0"/>
          <w:numId w:val="2"/>
        </w:numPr>
        <w:spacing w:before="100" w:beforeAutospacing="1" w:after="100" w:afterAutospacing="1" w:line="240" w:lineRule="auto"/>
      </w:pPr>
      <w:proofErr w:type="spellStart"/>
      <w:r>
        <w:rPr>
          <w:rStyle w:val="gingersofatwarenosuggestion"/>
        </w:rPr>
        <w:t>Hashtable</w:t>
      </w:r>
      <w:proofErr w:type="spellEnd"/>
      <w:r>
        <w:t xml:space="preserve"> is a synchronized version of </w:t>
      </w:r>
      <w:proofErr w:type="spellStart"/>
      <w:r>
        <w:t>HashMap</w:t>
      </w:r>
      <w:proofErr w:type="spellEnd"/>
    </w:p>
    <w:p w:rsidR="000674FE" w:rsidRDefault="000674FE" w:rsidP="000674FE">
      <w:pPr>
        <w:numPr>
          <w:ilvl w:val="0"/>
          <w:numId w:val="2"/>
        </w:numPr>
        <w:spacing w:before="100" w:beforeAutospacing="1" w:after="100" w:afterAutospacing="1" w:line="240" w:lineRule="auto"/>
      </w:pPr>
      <w:proofErr w:type="spellStart"/>
      <w:r>
        <w:rPr>
          <w:rStyle w:val="gingersofatwarecorrect"/>
        </w:rPr>
        <w:t>TreeMap</w:t>
      </w:r>
      <w:proofErr w:type="spellEnd"/>
      <w:r>
        <w:t xml:space="preserve"> uses a tree to implement a map</w:t>
      </w:r>
    </w:p>
    <w:p w:rsidR="000674FE" w:rsidRDefault="000674FE" w:rsidP="000674FE">
      <w:pPr>
        <w:numPr>
          <w:ilvl w:val="0"/>
          <w:numId w:val="2"/>
        </w:numPr>
        <w:spacing w:before="100" w:beforeAutospacing="1" w:after="100" w:afterAutospacing="1" w:line="240" w:lineRule="auto"/>
      </w:pPr>
      <w:proofErr w:type="spellStart"/>
      <w:r>
        <w:rPr>
          <w:rStyle w:val="gingersofatwarenosuggestion"/>
        </w:rPr>
        <w:t>ConcurrentHashMap</w:t>
      </w:r>
      <w:proofErr w:type="spellEnd"/>
      <w:r>
        <w:t xml:space="preserve"> allows for multiple threads to access it at the same time safely</w:t>
      </w:r>
    </w:p>
    <w:p w:rsidR="000674FE" w:rsidRDefault="000674FE" w:rsidP="000674FE">
      <w:pPr>
        <w:numPr>
          <w:ilvl w:val="0"/>
          <w:numId w:val="2"/>
        </w:numPr>
        <w:spacing w:before="100" w:beforeAutospacing="1" w:after="100" w:afterAutospacing="1" w:line="240" w:lineRule="auto"/>
      </w:pPr>
      <w:proofErr w:type="spellStart"/>
      <w:r>
        <w:rPr>
          <w:rStyle w:val="gingersofatwarenosuggestion"/>
        </w:rPr>
        <w:t>LinkedHashMap</w:t>
      </w:r>
      <w:proofErr w:type="spellEnd"/>
      <w:r>
        <w:t xml:space="preserve"> preserves the iteration order that things were inserted in (others don’t provide a fixed iteration order)</w:t>
      </w:r>
    </w:p>
    <w:p w:rsidR="000674FE" w:rsidRDefault="000674FE" w:rsidP="000674FE">
      <w:pPr>
        <w:pStyle w:val="NormalWeb"/>
      </w:pPr>
      <w:r>
        <w:t>A deeper discussion of the differences can be found in </w:t>
      </w:r>
      <w:hyperlink r:id="rId16" w:history="1">
        <w:r>
          <w:rPr>
            <w:rStyle w:val="Hyperlink"/>
            <w:rFonts w:eastAsiaTheme="majorEastAsia"/>
          </w:rPr>
          <w:t>Advanced Java Programming</w:t>
        </w:r>
      </w:hyperlink>
      <w:r>
        <w:t>.</w:t>
      </w:r>
    </w:p>
    <w:p w:rsidR="000674FE" w:rsidRDefault="000674FE" w:rsidP="000674FE">
      <w:pPr>
        <w:pStyle w:val="Heading2"/>
      </w:pPr>
      <w:proofErr w:type="gramStart"/>
      <w:r>
        <w:t>8. What are the differences between interfaces, abstract classes, classes, and instances?</w:t>
      </w:r>
      <w:proofErr w:type="gramEnd"/>
    </w:p>
    <w:p w:rsidR="000674FE" w:rsidRDefault="000674FE" w:rsidP="000674FE">
      <w:pPr>
        <w:numPr>
          <w:ilvl w:val="0"/>
          <w:numId w:val="3"/>
        </w:numPr>
        <w:spacing w:before="100" w:beforeAutospacing="1" w:after="100" w:afterAutospacing="1" w:line="240" w:lineRule="auto"/>
      </w:pPr>
      <w:r>
        <w:t>Interfaces are essentially a list of methods that implementations must possess, but have no code or member variables</w:t>
      </w:r>
    </w:p>
    <w:p w:rsidR="000674FE" w:rsidRDefault="000674FE" w:rsidP="000674FE">
      <w:pPr>
        <w:numPr>
          <w:ilvl w:val="0"/>
          <w:numId w:val="3"/>
        </w:numPr>
        <w:spacing w:before="100" w:beforeAutospacing="1" w:after="100" w:afterAutospacing="1" w:line="240" w:lineRule="auto"/>
      </w:pPr>
      <w:r>
        <w:t>Abstract classes cannot be instantiated, but can contain variables, implemented methods, and unimplemented methods</w:t>
      </w:r>
    </w:p>
    <w:p w:rsidR="000674FE" w:rsidRDefault="000674FE" w:rsidP="000674FE">
      <w:pPr>
        <w:numPr>
          <w:ilvl w:val="0"/>
          <w:numId w:val="3"/>
        </w:numPr>
        <w:spacing w:before="100" w:beforeAutospacing="1" w:after="100" w:afterAutospacing="1" w:line="240" w:lineRule="auto"/>
      </w:pPr>
      <w:r>
        <w:t>Classes contain variables and implemented methods only, and can be instantiated</w:t>
      </w:r>
    </w:p>
    <w:p w:rsidR="000674FE" w:rsidRDefault="000674FE" w:rsidP="000674FE">
      <w:pPr>
        <w:numPr>
          <w:ilvl w:val="0"/>
          <w:numId w:val="3"/>
        </w:numPr>
        <w:spacing w:before="100" w:beforeAutospacing="1" w:after="100" w:afterAutospacing="1" w:line="240" w:lineRule="auto"/>
      </w:pPr>
      <w:r>
        <w:t>Instances (or objects) are specific examples of a particular class.</w:t>
      </w:r>
    </w:p>
    <w:p w:rsidR="000674FE" w:rsidRDefault="000674FE" w:rsidP="000674FE">
      <w:pPr>
        <w:pStyle w:val="Heading2"/>
      </w:pPr>
      <w:r>
        <w:t>9. If you needed to provide a GUI for your Java program, how would you go about it?</w:t>
      </w:r>
    </w:p>
    <w:p w:rsidR="000674FE" w:rsidRDefault="000674FE" w:rsidP="000674FE">
      <w:pPr>
        <w:pStyle w:val="NormalWeb"/>
      </w:pPr>
      <w:r>
        <w:t>There are a lot of options, from web apps to local applications. Usually, interviewers mean Swing or other GUI toolkits with a question like this. It may be worth going through a course on </w:t>
      </w:r>
      <w:hyperlink r:id="rId17" w:history="1">
        <w:r>
          <w:rPr>
            <w:rStyle w:val="Hyperlink"/>
            <w:rFonts w:eastAsiaTheme="majorEastAsia"/>
          </w:rPr>
          <w:t>Java Swing Programming</w:t>
        </w:r>
      </w:hyperlink>
      <w:r>
        <w:t> before an interview.</w:t>
      </w:r>
    </w:p>
    <w:p w:rsidR="000674FE" w:rsidRDefault="000674FE" w:rsidP="000674FE">
      <w:pPr>
        <w:pStyle w:val="Heading2"/>
      </w:pPr>
      <w:r>
        <w:t>10. How do you test your code?</w:t>
      </w:r>
    </w:p>
    <w:p w:rsidR="000674FE" w:rsidRDefault="000674FE" w:rsidP="000674FE">
      <w:pPr>
        <w:pStyle w:val="NormalWeb"/>
      </w:pPr>
      <w:r>
        <w:t xml:space="preserve">You should talk about your experience using libraries like </w:t>
      </w:r>
      <w:proofErr w:type="spellStart"/>
      <w:r>
        <w:t>JUnit</w:t>
      </w:r>
      <w:proofErr w:type="spellEnd"/>
      <w:r>
        <w:t xml:space="preserve">, </w:t>
      </w:r>
      <w:proofErr w:type="spellStart"/>
      <w:r>
        <w:t>Mockito</w:t>
      </w:r>
      <w:proofErr w:type="spellEnd"/>
      <w:r>
        <w:t>, and Selenium. Even if you don’t have extensive knowledge about testing, being able to talk about the libraries is a good first step.</w:t>
      </w:r>
    </w:p>
    <w:p w:rsidR="000674FE" w:rsidRDefault="000674FE" w:rsidP="000674FE">
      <w:pPr>
        <w:pStyle w:val="NormalWeb"/>
      </w:pPr>
      <w:r>
        <w:lastRenderedPageBreak/>
        <w:t>Test-Driven-Development (TDD) is very popular these days, and any experience here would also be good to talk about. There are courses on </w:t>
      </w:r>
      <w:hyperlink r:id="rId18" w:history="1">
        <w:r>
          <w:rPr>
            <w:rStyle w:val="Hyperlink"/>
            <w:rFonts w:eastAsiaTheme="majorEastAsia"/>
          </w:rPr>
          <w:t>Test Driven Development in Java</w:t>
        </w:r>
      </w:hyperlink>
      <w:r>
        <w:t> which can bring you up to speed.</w:t>
      </w:r>
    </w:p>
    <w:p w:rsidR="000674FE" w:rsidRDefault="000674FE" w:rsidP="000674FE">
      <w:pPr>
        <w:pStyle w:val="NormalWeb"/>
      </w:pPr>
      <w:r>
        <w:t>You may also want to read:</w:t>
      </w:r>
    </w:p>
    <w:p w:rsidR="000674FE" w:rsidRDefault="000674FE" w:rsidP="000674FE"/>
    <w:sectPr w:rsidR="000674FE" w:rsidSect="00FB78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23072"/>
    <w:multiLevelType w:val="multilevel"/>
    <w:tmpl w:val="6A32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893EB5"/>
    <w:multiLevelType w:val="multilevel"/>
    <w:tmpl w:val="C05C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C412B6"/>
    <w:multiLevelType w:val="multilevel"/>
    <w:tmpl w:val="F142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74FE"/>
    <w:rsid w:val="000674FE"/>
    <w:rsid w:val="0021237B"/>
    <w:rsid w:val="003121B6"/>
    <w:rsid w:val="003A6C42"/>
    <w:rsid w:val="00571E46"/>
    <w:rsid w:val="006D6A91"/>
    <w:rsid w:val="00865F2B"/>
    <w:rsid w:val="00FB78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8CD"/>
  </w:style>
  <w:style w:type="paragraph" w:styleId="Heading1">
    <w:name w:val="heading 1"/>
    <w:basedOn w:val="Normal"/>
    <w:link w:val="Heading1Char"/>
    <w:uiPriority w:val="9"/>
    <w:qFormat/>
    <w:rsid w:val="000674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74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0674F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4FE"/>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0674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67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4FE"/>
    <w:rPr>
      <w:rFonts w:ascii="Tahoma" w:hAnsi="Tahoma" w:cs="Tahoma"/>
      <w:sz w:val="16"/>
      <w:szCs w:val="16"/>
    </w:rPr>
  </w:style>
  <w:style w:type="character" w:customStyle="1" w:styleId="Heading2Char">
    <w:name w:val="Heading 2 Char"/>
    <w:basedOn w:val="DefaultParagraphFont"/>
    <w:link w:val="Heading2"/>
    <w:uiPriority w:val="9"/>
    <w:semiHidden/>
    <w:rsid w:val="000674F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674FE"/>
    <w:rPr>
      <w:color w:val="0000FF"/>
      <w:u w:val="single"/>
    </w:rPr>
  </w:style>
  <w:style w:type="character" w:customStyle="1" w:styleId="ilad">
    <w:name w:val="il_ad"/>
    <w:basedOn w:val="DefaultParagraphFont"/>
    <w:rsid w:val="000674FE"/>
  </w:style>
  <w:style w:type="paragraph" w:styleId="HTMLPreformatted">
    <w:name w:val="HTML Preformatted"/>
    <w:basedOn w:val="Normal"/>
    <w:link w:val="HTMLPreformattedChar"/>
    <w:uiPriority w:val="99"/>
    <w:semiHidden/>
    <w:unhideWhenUsed/>
    <w:rsid w:val="0006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74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74FE"/>
    <w:rPr>
      <w:rFonts w:ascii="Courier New" w:eastAsia="Times New Roman" w:hAnsi="Courier New" w:cs="Courier New"/>
      <w:sz w:val="20"/>
      <w:szCs w:val="20"/>
    </w:rPr>
  </w:style>
  <w:style w:type="paragraph" w:styleId="NormalWeb">
    <w:name w:val="Normal (Web)"/>
    <w:basedOn w:val="Normal"/>
    <w:uiPriority w:val="99"/>
    <w:semiHidden/>
    <w:unhideWhenUsed/>
    <w:rsid w:val="000674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ingersofatwarecorrect">
    <w:name w:val="ginger_sofatware_correct"/>
    <w:basedOn w:val="DefaultParagraphFont"/>
    <w:rsid w:val="000674FE"/>
  </w:style>
  <w:style w:type="character" w:customStyle="1" w:styleId="gingersofatwarenosuggestion">
    <w:name w:val="ginger_sofatware_nosuggestion"/>
    <w:basedOn w:val="DefaultParagraphFont"/>
    <w:rsid w:val="000674FE"/>
  </w:style>
</w:styles>
</file>

<file path=word/webSettings.xml><?xml version="1.0" encoding="utf-8"?>
<w:webSettings xmlns:r="http://schemas.openxmlformats.org/officeDocument/2006/relationships" xmlns:w="http://schemas.openxmlformats.org/wordprocessingml/2006/main">
  <w:divs>
    <w:div w:id="1506095667">
      <w:bodyDiv w:val="1"/>
      <w:marLeft w:val="0"/>
      <w:marRight w:val="0"/>
      <w:marTop w:val="0"/>
      <w:marBottom w:val="0"/>
      <w:divBdr>
        <w:top w:val="none" w:sz="0" w:space="0" w:color="auto"/>
        <w:left w:val="none" w:sz="0" w:space="0" w:color="auto"/>
        <w:bottom w:val="none" w:sz="0" w:space="0" w:color="auto"/>
        <w:right w:val="none" w:sz="0" w:space="0" w:color="auto"/>
      </w:divBdr>
    </w:div>
    <w:div w:id="1645428264">
      <w:bodyDiv w:val="1"/>
      <w:marLeft w:val="0"/>
      <w:marRight w:val="0"/>
      <w:marTop w:val="0"/>
      <w:marBottom w:val="0"/>
      <w:divBdr>
        <w:top w:val="none" w:sz="0" w:space="0" w:color="auto"/>
        <w:left w:val="none" w:sz="0" w:space="0" w:color="auto"/>
        <w:bottom w:val="none" w:sz="0" w:space="0" w:color="auto"/>
        <w:right w:val="none" w:sz="0" w:space="0" w:color="auto"/>
      </w:divBdr>
    </w:div>
    <w:div w:id="1927960724">
      <w:bodyDiv w:val="1"/>
      <w:marLeft w:val="0"/>
      <w:marRight w:val="0"/>
      <w:marTop w:val="0"/>
      <w:marBottom w:val="0"/>
      <w:divBdr>
        <w:top w:val="none" w:sz="0" w:space="0" w:color="auto"/>
        <w:left w:val="none" w:sz="0" w:space="0" w:color="auto"/>
        <w:bottom w:val="none" w:sz="0" w:space="0" w:color="auto"/>
        <w:right w:val="none" w:sz="0" w:space="0" w:color="auto"/>
      </w:divBdr>
      <w:divsChild>
        <w:div w:id="1311977125">
          <w:marLeft w:val="0"/>
          <w:marRight w:val="0"/>
          <w:marTop w:val="0"/>
          <w:marBottom w:val="0"/>
          <w:divBdr>
            <w:top w:val="none" w:sz="0" w:space="0" w:color="auto"/>
            <w:left w:val="none" w:sz="0" w:space="0" w:color="auto"/>
            <w:bottom w:val="none" w:sz="0" w:space="0" w:color="auto"/>
            <w:right w:val="none" w:sz="0" w:space="0" w:color="auto"/>
          </w:divBdr>
          <w:divsChild>
            <w:div w:id="35200499">
              <w:marLeft w:val="0"/>
              <w:marRight w:val="0"/>
              <w:marTop w:val="0"/>
              <w:marBottom w:val="0"/>
              <w:divBdr>
                <w:top w:val="none" w:sz="0" w:space="0" w:color="auto"/>
                <w:left w:val="none" w:sz="0" w:space="0" w:color="auto"/>
                <w:bottom w:val="none" w:sz="0" w:space="0" w:color="auto"/>
                <w:right w:val="none" w:sz="0" w:space="0" w:color="auto"/>
              </w:divBdr>
            </w:div>
            <w:div w:id="2015691753">
              <w:marLeft w:val="0"/>
              <w:marRight w:val="0"/>
              <w:marTop w:val="0"/>
              <w:marBottom w:val="0"/>
              <w:divBdr>
                <w:top w:val="none" w:sz="0" w:space="0" w:color="auto"/>
                <w:left w:val="none" w:sz="0" w:space="0" w:color="auto"/>
                <w:bottom w:val="none" w:sz="0" w:space="0" w:color="auto"/>
                <w:right w:val="none" w:sz="0" w:space="0" w:color="auto"/>
              </w:divBdr>
            </w:div>
            <w:div w:id="3285540">
              <w:marLeft w:val="0"/>
              <w:marRight w:val="0"/>
              <w:marTop w:val="0"/>
              <w:marBottom w:val="0"/>
              <w:divBdr>
                <w:top w:val="none" w:sz="0" w:space="0" w:color="auto"/>
                <w:left w:val="none" w:sz="0" w:space="0" w:color="auto"/>
                <w:bottom w:val="none" w:sz="0" w:space="0" w:color="auto"/>
                <w:right w:val="none" w:sz="0" w:space="0" w:color="auto"/>
              </w:divBdr>
            </w:div>
            <w:div w:id="1237328444">
              <w:marLeft w:val="0"/>
              <w:marRight w:val="0"/>
              <w:marTop w:val="0"/>
              <w:marBottom w:val="0"/>
              <w:divBdr>
                <w:top w:val="none" w:sz="0" w:space="0" w:color="auto"/>
                <w:left w:val="none" w:sz="0" w:space="0" w:color="auto"/>
                <w:bottom w:val="none" w:sz="0" w:space="0" w:color="auto"/>
                <w:right w:val="none" w:sz="0" w:space="0" w:color="auto"/>
              </w:divBdr>
            </w:div>
            <w:div w:id="1475366114">
              <w:marLeft w:val="0"/>
              <w:marRight w:val="0"/>
              <w:marTop w:val="0"/>
              <w:marBottom w:val="0"/>
              <w:divBdr>
                <w:top w:val="none" w:sz="0" w:space="0" w:color="auto"/>
                <w:left w:val="none" w:sz="0" w:space="0" w:color="auto"/>
                <w:bottom w:val="none" w:sz="0" w:space="0" w:color="auto"/>
                <w:right w:val="none" w:sz="0" w:space="0" w:color="auto"/>
              </w:divBdr>
            </w:div>
            <w:div w:id="722217835">
              <w:marLeft w:val="0"/>
              <w:marRight w:val="0"/>
              <w:marTop w:val="0"/>
              <w:marBottom w:val="0"/>
              <w:divBdr>
                <w:top w:val="none" w:sz="0" w:space="0" w:color="auto"/>
                <w:left w:val="none" w:sz="0" w:space="0" w:color="auto"/>
                <w:bottom w:val="none" w:sz="0" w:space="0" w:color="auto"/>
                <w:right w:val="none" w:sz="0" w:space="0" w:color="auto"/>
              </w:divBdr>
            </w:div>
            <w:div w:id="797185018">
              <w:marLeft w:val="0"/>
              <w:marRight w:val="0"/>
              <w:marTop w:val="0"/>
              <w:marBottom w:val="0"/>
              <w:divBdr>
                <w:top w:val="none" w:sz="0" w:space="0" w:color="auto"/>
                <w:left w:val="none" w:sz="0" w:space="0" w:color="auto"/>
                <w:bottom w:val="none" w:sz="0" w:space="0" w:color="auto"/>
                <w:right w:val="none" w:sz="0" w:space="0" w:color="auto"/>
              </w:divBdr>
            </w:div>
            <w:div w:id="1711951853">
              <w:marLeft w:val="0"/>
              <w:marRight w:val="0"/>
              <w:marTop w:val="0"/>
              <w:marBottom w:val="0"/>
              <w:divBdr>
                <w:top w:val="none" w:sz="0" w:space="0" w:color="auto"/>
                <w:left w:val="none" w:sz="0" w:space="0" w:color="auto"/>
                <w:bottom w:val="none" w:sz="0" w:space="0" w:color="auto"/>
                <w:right w:val="none" w:sz="0" w:space="0" w:color="auto"/>
              </w:divBdr>
            </w:div>
            <w:div w:id="1455902475">
              <w:marLeft w:val="0"/>
              <w:marRight w:val="0"/>
              <w:marTop w:val="0"/>
              <w:marBottom w:val="0"/>
              <w:divBdr>
                <w:top w:val="none" w:sz="0" w:space="0" w:color="auto"/>
                <w:left w:val="none" w:sz="0" w:space="0" w:color="auto"/>
                <w:bottom w:val="none" w:sz="0" w:space="0" w:color="auto"/>
                <w:right w:val="none" w:sz="0" w:space="0" w:color="auto"/>
              </w:divBdr>
            </w:div>
            <w:div w:id="1755348723">
              <w:marLeft w:val="0"/>
              <w:marRight w:val="0"/>
              <w:marTop w:val="0"/>
              <w:marBottom w:val="0"/>
              <w:divBdr>
                <w:top w:val="none" w:sz="0" w:space="0" w:color="auto"/>
                <w:left w:val="none" w:sz="0" w:space="0" w:color="auto"/>
                <w:bottom w:val="none" w:sz="0" w:space="0" w:color="auto"/>
                <w:right w:val="none" w:sz="0" w:space="0" w:color="auto"/>
              </w:divBdr>
            </w:div>
            <w:div w:id="1684429516">
              <w:marLeft w:val="0"/>
              <w:marRight w:val="0"/>
              <w:marTop w:val="0"/>
              <w:marBottom w:val="0"/>
              <w:divBdr>
                <w:top w:val="none" w:sz="0" w:space="0" w:color="auto"/>
                <w:left w:val="none" w:sz="0" w:space="0" w:color="auto"/>
                <w:bottom w:val="none" w:sz="0" w:space="0" w:color="auto"/>
                <w:right w:val="none" w:sz="0" w:space="0" w:color="auto"/>
              </w:divBdr>
            </w:div>
            <w:div w:id="1670131087">
              <w:marLeft w:val="0"/>
              <w:marRight w:val="0"/>
              <w:marTop w:val="0"/>
              <w:marBottom w:val="0"/>
              <w:divBdr>
                <w:top w:val="none" w:sz="0" w:space="0" w:color="auto"/>
                <w:left w:val="none" w:sz="0" w:space="0" w:color="auto"/>
                <w:bottom w:val="none" w:sz="0" w:space="0" w:color="auto"/>
                <w:right w:val="none" w:sz="0" w:space="0" w:color="auto"/>
              </w:divBdr>
            </w:div>
            <w:div w:id="1307053557">
              <w:marLeft w:val="0"/>
              <w:marRight w:val="0"/>
              <w:marTop w:val="0"/>
              <w:marBottom w:val="0"/>
              <w:divBdr>
                <w:top w:val="none" w:sz="0" w:space="0" w:color="auto"/>
                <w:left w:val="none" w:sz="0" w:space="0" w:color="auto"/>
                <w:bottom w:val="none" w:sz="0" w:space="0" w:color="auto"/>
                <w:right w:val="none" w:sz="0" w:space="0" w:color="auto"/>
              </w:divBdr>
            </w:div>
            <w:div w:id="246693132">
              <w:marLeft w:val="0"/>
              <w:marRight w:val="0"/>
              <w:marTop w:val="0"/>
              <w:marBottom w:val="0"/>
              <w:divBdr>
                <w:top w:val="none" w:sz="0" w:space="0" w:color="auto"/>
                <w:left w:val="none" w:sz="0" w:space="0" w:color="auto"/>
                <w:bottom w:val="none" w:sz="0" w:space="0" w:color="auto"/>
                <w:right w:val="none" w:sz="0" w:space="0" w:color="auto"/>
              </w:divBdr>
            </w:div>
            <w:div w:id="160238358">
              <w:marLeft w:val="0"/>
              <w:marRight w:val="0"/>
              <w:marTop w:val="0"/>
              <w:marBottom w:val="0"/>
              <w:divBdr>
                <w:top w:val="none" w:sz="0" w:space="0" w:color="auto"/>
                <w:left w:val="none" w:sz="0" w:space="0" w:color="auto"/>
                <w:bottom w:val="none" w:sz="0" w:space="0" w:color="auto"/>
                <w:right w:val="none" w:sz="0" w:space="0" w:color="auto"/>
              </w:divBdr>
            </w:div>
            <w:div w:id="1643847489">
              <w:marLeft w:val="0"/>
              <w:marRight w:val="0"/>
              <w:marTop w:val="0"/>
              <w:marBottom w:val="0"/>
              <w:divBdr>
                <w:top w:val="none" w:sz="0" w:space="0" w:color="auto"/>
                <w:left w:val="none" w:sz="0" w:space="0" w:color="auto"/>
                <w:bottom w:val="none" w:sz="0" w:space="0" w:color="auto"/>
                <w:right w:val="none" w:sz="0" w:space="0" w:color="auto"/>
              </w:divBdr>
            </w:div>
            <w:div w:id="66734919">
              <w:marLeft w:val="0"/>
              <w:marRight w:val="0"/>
              <w:marTop w:val="0"/>
              <w:marBottom w:val="0"/>
              <w:divBdr>
                <w:top w:val="none" w:sz="0" w:space="0" w:color="auto"/>
                <w:left w:val="none" w:sz="0" w:space="0" w:color="auto"/>
                <w:bottom w:val="none" w:sz="0" w:space="0" w:color="auto"/>
                <w:right w:val="none" w:sz="0" w:space="0" w:color="auto"/>
              </w:divBdr>
            </w:div>
            <w:div w:id="2031106411">
              <w:marLeft w:val="0"/>
              <w:marRight w:val="0"/>
              <w:marTop w:val="0"/>
              <w:marBottom w:val="0"/>
              <w:divBdr>
                <w:top w:val="none" w:sz="0" w:space="0" w:color="auto"/>
                <w:left w:val="none" w:sz="0" w:space="0" w:color="auto"/>
                <w:bottom w:val="none" w:sz="0" w:space="0" w:color="auto"/>
                <w:right w:val="none" w:sz="0" w:space="0" w:color="auto"/>
              </w:divBdr>
            </w:div>
            <w:div w:id="1695687467">
              <w:marLeft w:val="0"/>
              <w:marRight w:val="0"/>
              <w:marTop w:val="0"/>
              <w:marBottom w:val="0"/>
              <w:divBdr>
                <w:top w:val="none" w:sz="0" w:space="0" w:color="auto"/>
                <w:left w:val="none" w:sz="0" w:space="0" w:color="auto"/>
                <w:bottom w:val="none" w:sz="0" w:space="0" w:color="auto"/>
                <w:right w:val="none" w:sz="0" w:space="0" w:color="auto"/>
              </w:divBdr>
            </w:div>
            <w:div w:id="1052773567">
              <w:marLeft w:val="0"/>
              <w:marRight w:val="0"/>
              <w:marTop w:val="0"/>
              <w:marBottom w:val="0"/>
              <w:divBdr>
                <w:top w:val="none" w:sz="0" w:space="0" w:color="auto"/>
                <w:left w:val="none" w:sz="0" w:space="0" w:color="auto"/>
                <w:bottom w:val="none" w:sz="0" w:space="0" w:color="auto"/>
                <w:right w:val="none" w:sz="0" w:space="0" w:color="auto"/>
              </w:divBdr>
            </w:div>
            <w:div w:id="1983122344">
              <w:marLeft w:val="0"/>
              <w:marRight w:val="0"/>
              <w:marTop w:val="0"/>
              <w:marBottom w:val="0"/>
              <w:divBdr>
                <w:top w:val="none" w:sz="0" w:space="0" w:color="auto"/>
                <w:left w:val="none" w:sz="0" w:space="0" w:color="auto"/>
                <w:bottom w:val="none" w:sz="0" w:space="0" w:color="auto"/>
                <w:right w:val="none" w:sz="0" w:space="0" w:color="auto"/>
              </w:divBdr>
            </w:div>
            <w:div w:id="902790336">
              <w:marLeft w:val="0"/>
              <w:marRight w:val="0"/>
              <w:marTop w:val="0"/>
              <w:marBottom w:val="0"/>
              <w:divBdr>
                <w:top w:val="none" w:sz="0" w:space="0" w:color="auto"/>
                <w:left w:val="none" w:sz="0" w:space="0" w:color="auto"/>
                <w:bottom w:val="none" w:sz="0" w:space="0" w:color="auto"/>
                <w:right w:val="none" w:sz="0" w:space="0" w:color="auto"/>
              </w:divBdr>
            </w:div>
            <w:div w:id="145636280">
              <w:marLeft w:val="0"/>
              <w:marRight w:val="0"/>
              <w:marTop w:val="0"/>
              <w:marBottom w:val="0"/>
              <w:divBdr>
                <w:top w:val="none" w:sz="0" w:space="0" w:color="auto"/>
                <w:left w:val="none" w:sz="0" w:space="0" w:color="auto"/>
                <w:bottom w:val="none" w:sz="0" w:space="0" w:color="auto"/>
                <w:right w:val="none" w:sz="0" w:space="0" w:color="auto"/>
              </w:divBdr>
            </w:div>
            <w:div w:id="645206702">
              <w:marLeft w:val="0"/>
              <w:marRight w:val="0"/>
              <w:marTop w:val="0"/>
              <w:marBottom w:val="0"/>
              <w:divBdr>
                <w:top w:val="none" w:sz="0" w:space="0" w:color="auto"/>
                <w:left w:val="none" w:sz="0" w:space="0" w:color="auto"/>
                <w:bottom w:val="none" w:sz="0" w:space="0" w:color="auto"/>
                <w:right w:val="none" w:sz="0" w:space="0" w:color="auto"/>
              </w:divBdr>
            </w:div>
            <w:div w:id="790125878">
              <w:marLeft w:val="0"/>
              <w:marRight w:val="0"/>
              <w:marTop w:val="0"/>
              <w:marBottom w:val="0"/>
              <w:divBdr>
                <w:top w:val="none" w:sz="0" w:space="0" w:color="auto"/>
                <w:left w:val="none" w:sz="0" w:space="0" w:color="auto"/>
                <w:bottom w:val="none" w:sz="0" w:space="0" w:color="auto"/>
                <w:right w:val="none" w:sz="0" w:space="0" w:color="auto"/>
              </w:divBdr>
            </w:div>
            <w:div w:id="16928640">
              <w:marLeft w:val="0"/>
              <w:marRight w:val="0"/>
              <w:marTop w:val="0"/>
              <w:marBottom w:val="0"/>
              <w:divBdr>
                <w:top w:val="none" w:sz="0" w:space="0" w:color="auto"/>
                <w:left w:val="none" w:sz="0" w:space="0" w:color="auto"/>
                <w:bottom w:val="none" w:sz="0" w:space="0" w:color="auto"/>
                <w:right w:val="none" w:sz="0" w:space="0" w:color="auto"/>
              </w:divBdr>
            </w:div>
            <w:div w:id="2134514348">
              <w:marLeft w:val="0"/>
              <w:marRight w:val="0"/>
              <w:marTop w:val="0"/>
              <w:marBottom w:val="0"/>
              <w:divBdr>
                <w:top w:val="none" w:sz="0" w:space="0" w:color="auto"/>
                <w:left w:val="none" w:sz="0" w:space="0" w:color="auto"/>
                <w:bottom w:val="none" w:sz="0" w:space="0" w:color="auto"/>
                <w:right w:val="none" w:sz="0" w:space="0" w:color="auto"/>
              </w:divBdr>
            </w:div>
            <w:div w:id="1090278980">
              <w:marLeft w:val="0"/>
              <w:marRight w:val="0"/>
              <w:marTop w:val="0"/>
              <w:marBottom w:val="0"/>
              <w:divBdr>
                <w:top w:val="none" w:sz="0" w:space="0" w:color="auto"/>
                <w:left w:val="none" w:sz="0" w:space="0" w:color="auto"/>
                <w:bottom w:val="none" w:sz="0" w:space="0" w:color="auto"/>
                <w:right w:val="none" w:sz="0" w:space="0" w:color="auto"/>
              </w:divBdr>
            </w:div>
            <w:div w:id="73625931">
              <w:marLeft w:val="0"/>
              <w:marRight w:val="0"/>
              <w:marTop w:val="0"/>
              <w:marBottom w:val="0"/>
              <w:divBdr>
                <w:top w:val="none" w:sz="0" w:space="0" w:color="auto"/>
                <w:left w:val="none" w:sz="0" w:space="0" w:color="auto"/>
                <w:bottom w:val="none" w:sz="0" w:space="0" w:color="auto"/>
                <w:right w:val="none" w:sz="0" w:space="0" w:color="auto"/>
              </w:divBdr>
            </w:div>
            <w:div w:id="1910536067">
              <w:marLeft w:val="0"/>
              <w:marRight w:val="0"/>
              <w:marTop w:val="0"/>
              <w:marBottom w:val="0"/>
              <w:divBdr>
                <w:top w:val="none" w:sz="0" w:space="0" w:color="auto"/>
                <w:left w:val="none" w:sz="0" w:space="0" w:color="auto"/>
                <w:bottom w:val="none" w:sz="0" w:space="0" w:color="auto"/>
                <w:right w:val="none" w:sz="0" w:space="0" w:color="auto"/>
              </w:divBdr>
            </w:div>
            <w:div w:id="255481206">
              <w:marLeft w:val="0"/>
              <w:marRight w:val="0"/>
              <w:marTop w:val="0"/>
              <w:marBottom w:val="0"/>
              <w:divBdr>
                <w:top w:val="none" w:sz="0" w:space="0" w:color="auto"/>
                <w:left w:val="none" w:sz="0" w:space="0" w:color="auto"/>
                <w:bottom w:val="none" w:sz="0" w:space="0" w:color="auto"/>
                <w:right w:val="none" w:sz="0" w:space="0" w:color="auto"/>
              </w:divBdr>
            </w:div>
            <w:div w:id="1072890665">
              <w:marLeft w:val="0"/>
              <w:marRight w:val="0"/>
              <w:marTop w:val="0"/>
              <w:marBottom w:val="0"/>
              <w:divBdr>
                <w:top w:val="none" w:sz="0" w:space="0" w:color="auto"/>
                <w:left w:val="none" w:sz="0" w:space="0" w:color="auto"/>
                <w:bottom w:val="none" w:sz="0" w:space="0" w:color="auto"/>
                <w:right w:val="none" w:sz="0" w:space="0" w:color="auto"/>
              </w:divBdr>
            </w:div>
            <w:div w:id="990134417">
              <w:marLeft w:val="0"/>
              <w:marRight w:val="0"/>
              <w:marTop w:val="0"/>
              <w:marBottom w:val="0"/>
              <w:divBdr>
                <w:top w:val="none" w:sz="0" w:space="0" w:color="auto"/>
                <w:left w:val="none" w:sz="0" w:space="0" w:color="auto"/>
                <w:bottom w:val="none" w:sz="0" w:space="0" w:color="auto"/>
                <w:right w:val="none" w:sz="0" w:space="0" w:color="auto"/>
              </w:divBdr>
            </w:div>
            <w:div w:id="72897857">
              <w:marLeft w:val="0"/>
              <w:marRight w:val="0"/>
              <w:marTop w:val="0"/>
              <w:marBottom w:val="0"/>
              <w:divBdr>
                <w:top w:val="none" w:sz="0" w:space="0" w:color="auto"/>
                <w:left w:val="none" w:sz="0" w:space="0" w:color="auto"/>
                <w:bottom w:val="none" w:sz="0" w:space="0" w:color="auto"/>
                <w:right w:val="none" w:sz="0" w:space="0" w:color="auto"/>
              </w:divBdr>
            </w:div>
            <w:div w:id="994257283">
              <w:marLeft w:val="0"/>
              <w:marRight w:val="0"/>
              <w:marTop w:val="0"/>
              <w:marBottom w:val="0"/>
              <w:divBdr>
                <w:top w:val="none" w:sz="0" w:space="0" w:color="auto"/>
                <w:left w:val="none" w:sz="0" w:space="0" w:color="auto"/>
                <w:bottom w:val="none" w:sz="0" w:space="0" w:color="auto"/>
                <w:right w:val="none" w:sz="0" w:space="0" w:color="auto"/>
              </w:divBdr>
            </w:div>
            <w:div w:id="712732063">
              <w:marLeft w:val="0"/>
              <w:marRight w:val="0"/>
              <w:marTop w:val="0"/>
              <w:marBottom w:val="0"/>
              <w:divBdr>
                <w:top w:val="none" w:sz="0" w:space="0" w:color="auto"/>
                <w:left w:val="none" w:sz="0" w:space="0" w:color="auto"/>
                <w:bottom w:val="none" w:sz="0" w:space="0" w:color="auto"/>
                <w:right w:val="none" w:sz="0" w:space="0" w:color="auto"/>
              </w:divBdr>
            </w:div>
            <w:div w:id="395474075">
              <w:marLeft w:val="0"/>
              <w:marRight w:val="0"/>
              <w:marTop w:val="0"/>
              <w:marBottom w:val="0"/>
              <w:divBdr>
                <w:top w:val="none" w:sz="0" w:space="0" w:color="auto"/>
                <w:left w:val="none" w:sz="0" w:space="0" w:color="auto"/>
                <w:bottom w:val="none" w:sz="0" w:space="0" w:color="auto"/>
                <w:right w:val="none" w:sz="0" w:space="0" w:color="auto"/>
              </w:divBdr>
            </w:div>
            <w:div w:id="287663023">
              <w:marLeft w:val="0"/>
              <w:marRight w:val="0"/>
              <w:marTop w:val="0"/>
              <w:marBottom w:val="0"/>
              <w:divBdr>
                <w:top w:val="none" w:sz="0" w:space="0" w:color="auto"/>
                <w:left w:val="none" w:sz="0" w:space="0" w:color="auto"/>
                <w:bottom w:val="none" w:sz="0" w:space="0" w:color="auto"/>
                <w:right w:val="none" w:sz="0" w:space="0" w:color="auto"/>
              </w:divBdr>
            </w:div>
            <w:div w:id="1541867134">
              <w:marLeft w:val="0"/>
              <w:marRight w:val="0"/>
              <w:marTop w:val="0"/>
              <w:marBottom w:val="0"/>
              <w:divBdr>
                <w:top w:val="none" w:sz="0" w:space="0" w:color="auto"/>
                <w:left w:val="none" w:sz="0" w:space="0" w:color="auto"/>
                <w:bottom w:val="none" w:sz="0" w:space="0" w:color="auto"/>
                <w:right w:val="none" w:sz="0" w:space="0" w:color="auto"/>
              </w:divBdr>
            </w:div>
            <w:div w:id="205217808">
              <w:marLeft w:val="0"/>
              <w:marRight w:val="0"/>
              <w:marTop w:val="0"/>
              <w:marBottom w:val="0"/>
              <w:divBdr>
                <w:top w:val="none" w:sz="0" w:space="0" w:color="auto"/>
                <w:left w:val="none" w:sz="0" w:space="0" w:color="auto"/>
                <w:bottom w:val="none" w:sz="0" w:space="0" w:color="auto"/>
                <w:right w:val="none" w:sz="0" w:space="0" w:color="auto"/>
              </w:divBdr>
            </w:div>
            <w:div w:id="1748772347">
              <w:marLeft w:val="0"/>
              <w:marRight w:val="0"/>
              <w:marTop w:val="0"/>
              <w:marBottom w:val="0"/>
              <w:divBdr>
                <w:top w:val="none" w:sz="0" w:space="0" w:color="auto"/>
                <w:left w:val="none" w:sz="0" w:space="0" w:color="auto"/>
                <w:bottom w:val="none" w:sz="0" w:space="0" w:color="auto"/>
                <w:right w:val="none" w:sz="0" w:space="0" w:color="auto"/>
              </w:divBdr>
            </w:div>
            <w:div w:id="482237752">
              <w:marLeft w:val="0"/>
              <w:marRight w:val="0"/>
              <w:marTop w:val="0"/>
              <w:marBottom w:val="0"/>
              <w:divBdr>
                <w:top w:val="none" w:sz="0" w:space="0" w:color="auto"/>
                <w:left w:val="none" w:sz="0" w:space="0" w:color="auto"/>
                <w:bottom w:val="none" w:sz="0" w:space="0" w:color="auto"/>
                <w:right w:val="none" w:sz="0" w:space="0" w:color="auto"/>
              </w:divBdr>
            </w:div>
            <w:div w:id="1156414983">
              <w:marLeft w:val="0"/>
              <w:marRight w:val="0"/>
              <w:marTop w:val="0"/>
              <w:marBottom w:val="0"/>
              <w:divBdr>
                <w:top w:val="none" w:sz="0" w:space="0" w:color="auto"/>
                <w:left w:val="none" w:sz="0" w:space="0" w:color="auto"/>
                <w:bottom w:val="none" w:sz="0" w:space="0" w:color="auto"/>
                <w:right w:val="none" w:sz="0" w:space="0" w:color="auto"/>
              </w:divBdr>
            </w:div>
            <w:div w:id="1833832333">
              <w:marLeft w:val="0"/>
              <w:marRight w:val="0"/>
              <w:marTop w:val="0"/>
              <w:marBottom w:val="0"/>
              <w:divBdr>
                <w:top w:val="none" w:sz="0" w:space="0" w:color="auto"/>
                <w:left w:val="none" w:sz="0" w:space="0" w:color="auto"/>
                <w:bottom w:val="none" w:sz="0" w:space="0" w:color="auto"/>
                <w:right w:val="none" w:sz="0" w:space="0" w:color="auto"/>
              </w:divBdr>
            </w:div>
            <w:div w:id="644748659">
              <w:marLeft w:val="0"/>
              <w:marRight w:val="0"/>
              <w:marTop w:val="0"/>
              <w:marBottom w:val="0"/>
              <w:divBdr>
                <w:top w:val="none" w:sz="0" w:space="0" w:color="auto"/>
                <w:left w:val="none" w:sz="0" w:space="0" w:color="auto"/>
                <w:bottom w:val="none" w:sz="0" w:space="0" w:color="auto"/>
                <w:right w:val="none" w:sz="0" w:space="0" w:color="auto"/>
              </w:divBdr>
            </w:div>
            <w:div w:id="2066297323">
              <w:marLeft w:val="0"/>
              <w:marRight w:val="0"/>
              <w:marTop w:val="0"/>
              <w:marBottom w:val="0"/>
              <w:divBdr>
                <w:top w:val="none" w:sz="0" w:space="0" w:color="auto"/>
                <w:left w:val="none" w:sz="0" w:space="0" w:color="auto"/>
                <w:bottom w:val="none" w:sz="0" w:space="0" w:color="auto"/>
                <w:right w:val="none" w:sz="0" w:space="0" w:color="auto"/>
              </w:divBdr>
            </w:div>
            <w:div w:id="575897295">
              <w:marLeft w:val="0"/>
              <w:marRight w:val="0"/>
              <w:marTop w:val="0"/>
              <w:marBottom w:val="0"/>
              <w:divBdr>
                <w:top w:val="none" w:sz="0" w:space="0" w:color="auto"/>
                <w:left w:val="none" w:sz="0" w:space="0" w:color="auto"/>
                <w:bottom w:val="none" w:sz="0" w:space="0" w:color="auto"/>
                <w:right w:val="none" w:sz="0" w:space="0" w:color="auto"/>
              </w:divBdr>
            </w:div>
            <w:div w:id="2066954062">
              <w:marLeft w:val="0"/>
              <w:marRight w:val="0"/>
              <w:marTop w:val="0"/>
              <w:marBottom w:val="0"/>
              <w:divBdr>
                <w:top w:val="none" w:sz="0" w:space="0" w:color="auto"/>
                <w:left w:val="none" w:sz="0" w:space="0" w:color="auto"/>
                <w:bottom w:val="none" w:sz="0" w:space="0" w:color="auto"/>
                <w:right w:val="none" w:sz="0" w:space="0" w:color="auto"/>
              </w:divBdr>
            </w:div>
            <w:div w:id="1231228634">
              <w:marLeft w:val="0"/>
              <w:marRight w:val="0"/>
              <w:marTop w:val="0"/>
              <w:marBottom w:val="0"/>
              <w:divBdr>
                <w:top w:val="none" w:sz="0" w:space="0" w:color="auto"/>
                <w:left w:val="none" w:sz="0" w:space="0" w:color="auto"/>
                <w:bottom w:val="none" w:sz="0" w:space="0" w:color="auto"/>
                <w:right w:val="none" w:sz="0" w:space="0" w:color="auto"/>
              </w:divBdr>
            </w:div>
            <w:div w:id="1020623275">
              <w:marLeft w:val="0"/>
              <w:marRight w:val="0"/>
              <w:marTop w:val="0"/>
              <w:marBottom w:val="0"/>
              <w:divBdr>
                <w:top w:val="none" w:sz="0" w:space="0" w:color="auto"/>
                <w:left w:val="none" w:sz="0" w:space="0" w:color="auto"/>
                <w:bottom w:val="none" w:sz="0" w:space="0" w:color="auto"/>
                <w:right w:val="none" w:sz="0" w:space="0" w:color="auto"/>
              </w:divBdr>
            </w:div>
            <w:div w:id="1002394472">
              <w:marLeft w:val="0"/>
              <w:marRight w:val="0"/>
              <w:marTop w:val="0"/>
              <w:marBottom w:val="0"/>
              <w:divBdr>
                <w:top w:val="none" w:sz="0" w:space="0" w:color="auto"/>
                <w:left w:val="none" w:sz="0" w:space="0" w:color="auto"/>
                <w:bottom w:val="none" w:sz="0" w:space="0" w:color="auto"/>
                <w:right w:val="none" w:sz="0" w:space="0" w:color="auto"/>
              </w:divBdr>
            </w:div>
            <w:div w:id="1699309879">
              <w:marLeft w:val="0"/>
              <w:marRight w:val="0"/>
              <w:marTop w:val="0"/>
              <w:marBottom w:val="0"/>
              <w:divBdr>
                <w:top w:val="none" w:sz="0" w:space="0" w:color="auto"/>
                <w:left w:val="none" w:sz="0" w:space="0" w:color="auto"/>
                <w:bottom w:val="none" w:sz="0" w:space="0" w:color="auto"/>
                <w:right w:val="none" w:sz="0" w:space="0" w:color="auto"/>
              </w:divBdr>
            </w:div>
            <w:div w:id="64383047">
              <w:marLeft w:val="0"/>
              <w:marRight w:val="0"/>
              <w:marTop w:val="0"/>
              <w:marBottom w:val="0"/>
              <w:divBdr>
                <w:top w:val="none" w:sz="0" w:space="0" w:color="auto"/>
                <w:left w:val="none" w:sz="0" w:space="0" w:color="auto"/>
                <w:bottom w:val="none" w:sz="0" w:space="0" w:color="auto"/>
                <w:right w:val="none" w:sz="0" w:space="0" w:color="auto"/>
              </w:divBdr>
            </w:div>
            <w:div w:id="608590884">
              <w:marLeft w:val="0"/>
              <w:marRight w:val="0"/>
              <w:marTop w:val="0"/>
              <w:marBottom w:val="0"/>
              <w:divBdr>
                <w:top w:val="none" w:sz="0" w:space="0" w:color="auto"/>
                <w:left w:val="none" w:sz="0" w:space="0" w:color="auto"/>
                <w:bottom w:val="none" w:sz="0" w:space="0" w:color="auto"/>
                <w:right w:val="none" w:sz="0" w:space="0" w:color="auto"/>
              </w:divBdr>
            </w:div>
            <w:div w:id="1939478738">
              <w:marLeft w:val="0"/>
              <w:marRight w:val="0"/>
              <w:marTop w:val="0"/>
              <w:marBottom w:val="0"/>
              <w:divBdr>
                <w:top w:val="none" w:sz="0" w:space="0" w:color="auto"/>
                <w:left w:val="none" w:sz="0" w:space="0" w:color="auto"/>
                <w:bottom w:val="none" w:sz="0" w:space="0" w:color="auto"/>
                <w:right w:val="none" w:sz="0" w:space="0" w:color="auto"/>
              </w:divBdr>
            </w:div>
            <w:div w:id="840582984">
              <w:marLeft w:val="0"/>
              <w:marRight w:val="0"/>
              <w:marTop w:val="0"/>
              <w:marBottom w:val="0"/>
              <w:divBdr>
                <w:top w:val="none" w:sz="0" w:space="0" w:color="auto"/>
                <w:left w:val="none" w:sz="0" w:space="0" w:color="auto"/>
                <w:bottom w:val="none" w:sz="0" w:space="0" w:color="auto"/>
                <w:right w:val="none" w:sz="0" w:space="0" w:color="auto"/>
              </w:divBdr>
            </w:div>
            <w:div w:id="630863673">
              <w:marLeft w:val="0"/>
              <w:marRight w:val="0"/>
              <w:marTop w:val="0"/>
              <w:marBottom w:val="0"/>
              <w:divBdr>
                <w:top w:val="none" w:sz="0" w:space="0" w:color="auto"/>
                <w:left w:val="none" w:sz="0" w:space="0" w:color="auto"/>
                <w:bottom w:val="none" w:sz="0" w:space="0" w:color="auto"/>
                <w:right w:val="none" w:sz="0" w:space="0" w:color="auto"/>
              </w:divBdr>
            </w:div>
            <w:div w:id="643003595">
              <w:marLeft w:val="0"/>
              <w:marRight w:val="0"/>
              <w:marTop w:val="0"/>
              <w:marBottom w:val="0"/>
              <w:divBdr>
                <w:top w:val="none" w:sz="0" w:space="0" w:color="auto"/>
                <w:left w:val="none" w:sz="0" w:space="0" w:color="auto"/>
                <w:bottom w:val="none" w:sz="0" w:space="0" w:color="auto"/>
                <w:right w:val="none" w:sz="0" w:space="0" w:color="auto"/>
              </w:divBdr>
            </w:div>
            <w:div w:id="768352004">
              <w:marLeft w:val="0"/>
              <w:marRight w:val="0"/>
              <w:marTop w:val="0"/>
              <w:marBottom w:val="0"/>
              <w:divBdr>
                <w:top w:val="none" w:sz="0" w:space="0" w:color="auto"/>
                <w:left w:val="none" w:sz="0" w:space="0" w:color="auto"/>
                <w:bottom w:val="none" w:sz="0" w:space="0" w:color="auto"/>
                <w:right w:val="none" w:sz="0" w:space="0" w:color="auto"/>
              </w:divBdr>
            </w:div>
            <w:div w:id="1960144023">
              <w:marLeft w:val="0"/>
              <w:marRight w:val="0"/>
              <w:marTop w:val="0"/>
              <w:marBottom w:val="0"/>
              <w:divBdr>
                <w:top w:val="none" w:sz="0" w:space="0" w:color="auto"/>
                <w:left w:val="none" w:sz="0" w:space="0" w:color="auto"/>
                <w:bottom w:val="none" w:sz="0" w:space="0" w:color="auto"/>
                <w:right w:val="none" w:sz="0" w:space="0" w:color="auto"/>
              </w:divBdr>
            </w:div>
            <w:div w:id="84376589">
              <w:marLeft w:val="0"/>
              <w:marRight w:val="0"/>
              <w:marTop w:val="0"/>
              <w:marBottom w:val="0"/>
              <w:divBdr>
                <w:top w:val="none" w:sz="0" w:space="0" w:color="auto"/>
                <w:left w:val="none" w:sz="0" w:space="0" w:color="auto"/>
                <w:bottom w:val="none" w:sz="0" w:space="0" w:color="auto"/>
                <w:right w:val="none" w:sz="0" w:space="0" w:color="auto"/>
              </w:divBdr>
            </w:div>
            <w:div w:id="811606357">
              <w:marLeft w:val="0"/>
              <w:marRight w:val="0"/>
              <w:marTop w:val="0"/>
              <w:marBottom w:val="0"/>
              <w:divBdr>
                <w:top w:val="none" w:sz="0" w:space="0" w:color="auto"/>
                <w:left w:val="none" w:sz="0" w:space="0" w:color="auto"/>
                <w:bottom w:val="none" w:sz="0" w:space="0" w:color="auto"/>
                <w:right w:val="none" w:sz="0" w:space="0" w:color="auto"/>
              </w:divBdr>
            </w:div>
            <w:div w:id="1145663495">
              <w:marLeft w:val="0"/>
              <w:marRight w:val="0"/>
              <w:marTop w:val="0"/>
              <w:marBottom w:val="0"/>
              <w:divBdr>
                <w:top w:val="none" w:sz="0" w:space="0" w:color="auto"/>
                <w:left w:val="none" w:sz="0" w:space="0" w:color="auto"/>
                <w:bottom w:val="none" w:sz="0" w:space="0" w:color="auto"/>
                <w:right w:val="none" w:sz="0" w:space="0" w:color="auto"/>
              </w:divBdr>
            </w:div>
            <w:div w:id="1806583375">
              <w:marLeft w:val="0"/>
              <w:marRight w:val="0"/>
              <w:marTop w:val="0"/>
              <w:marBottom w:val="0"/>
              <w:divBdr>
                <w:top w:val="none" w:sz="0" w:space="0" w:color="auto"/>
                <w:left w:val="none" w:sz="0" w:space="0" w:color="auto"/>
                <w:bottom w:val="none" w:sz="0" w:space="0" w:color="auto"/>
                <w:right w:val="none" w:sz="0" w:space="0" w:color="auto"/>
              </w:divBdr>
            </w:div>
            <w:div w:id="1833789180">
              <w:marLeft w:val="0"/>
              <w:marRight w:val="0"/>
              <w:marTop w:val="0"/>
              <w:marBottom w:val="0"/>
              <w:divBdr>
                <w:top w:val="none" w:sz="0" w:space="0" w:color="auto"/>
                <w:left w:val="none" w:sz="0" w:space="0" w:color="auto"/>
                <w:bottom w:val="none" w:sz="0" w:space="0" w:color="auto"/>
                <w:right w:val="none" w:sz="0" w:space="0" w:color="auto"/>
              </w:divBdr>
            </w:div>
            <w:div w:id="2010011961">
              <w:marLeft w:val="0"/>
              <w:marRight w:val="0"/>
              <w:marTop w:val="0"/>
              <w:marBottom w:val="0"/>
              <w:divBdr>
                <w:top w:val="none" w:sz="0" w:space="0" w:color="auto"/>
                <w:left w:val="none" w:sz="0" w:space="0" w:color="auto"/>
                <w:bottom w:val="none" w:sz="0" w:space="0" w:color="auto"/>
                <w:right w:val="none" w:sz="0" w:space="0" w:color="auto"/>
              </w:divBdr>
            </w:div>
            <w:div w:id="296568841">
              <w:marLeft w:val="0"/>
              <w:marRight w:val="0"/>
              <w:marTop w:val="0"/>
              <w:marBottom w:val="0"/>
              <w:divBdr>
                <w:top w:val="dotted" w:sz="4" w:space="1" w:color="auto"/>
                <w:left w:val="dotted" w:sz="4" w:space="4" w:color="auto"/>
                <w:bottom w:val="dotted" w:sz="4" w:space="1" w:color="auto"/>
                <w:right w:val="dotted" w:sz="4" w:space="4" w:color="auto"/>
              </w:divBdr>
            </w:div>
            <w:div w:id="692193938">
              <w:marLeft w:val="0"/>
              <w:marRight w:val="0"/>
              <w:marTop w:val="0"/>
              <w:marBottom w:val="0"/>
              <w:divBdr>
                <w:top w:val="dotted" w:sz="4" w:space="1" w:color="auto"/>
                <w:left w:val="dotted" w:sz="4" w:space="4" w:color="auto"/>
                <w:bottom w:val="dotted" w:sz="4" w:space="1" w:color="auto"/>
                <w:right w:val="dotted" w:sz="4" w:space="4" w:color="auto"/>
              </w:divBdr>
            </w:div>
            <w:div w:id="2093887407">
              <w:marLeft w:val="0"/>
              <w:marRight w:val="0"/>
              <w:marTop w:val="0"/>
              <w:marBottom w:val="0"/>
              <w:divBdr>
                <w:top w:val="dotted" w:sz="4" w:space="1" w:color="auto"/>
                <w:left w:val="dotted" w:sz="4" w:space="4" w:color="auto"/>
                <w:bottom w:val="dotted" w:sz="4" w:space="1" w:color="auto"/>
                <w:right w:val="dotted" w:sz="4" w:space="4" w:color="auto"/>
              </w:divBdr>
            </w:div>
            <w:div w:id="1377125999">
              <w:marLeft w:val="0"/>
              <w:marRight w:val="0"/>
              <w:marTop w:val="0"/>
              <w:marBottom w:val="0"/>
              <w:divBdr>
                <w:top w:val="dotted" w:sz="4" w:space="1" w:color="auto"/>
                <w:left w:val="dotted" w:sz="4" w:space="4" w:color="auto"/>
                <w:bottom w:val="dotted" w:sz="4" w:space="1" w:color="auto"/>
                <w:right w:val="dotted" w:sz="4" w:space="4" w:color="auto"/>
              </w:divBdr>
            </w:div>
            <w:div w:id="591670047">
              <w:marLeft w:val="0"/>
              <w:marRight w:val="0"/>
              <w:marTop w:val="0"/>
              <w:marBottom w:val="0"/>
              <w:divBdr>
                <w:top w:val="dotted" w:sz="4" w:space="1" w:color="auto"/>
                <w:left w:val="dotted" w:sz="4" w:space="4" w:color="auto"/>
                <w:bottom w:val="dotted" w:sz="4" w:space="1" w:color="auto"/>
                <w:right w:val="dotted" w:sz="4" w:space="4" w:color="auto"/>
              </w:divBdr>
            </w:div>
            <w:div w:id="1414353206">
              <w:marLeft w:val="0"/>
              <w:marRight w:val="0"/>
              <w:marTop w:val="0"/>
              <w:marBottom w:val="0"/>
              <w:divBdr>
                <w:top w:val="dotted" w:sz="4" w:space="1" w:color="auto"/>
                <w:left w:val="dotted" w:sz="4" w:space="4" w:color="auto"/>
                <w:bottom w:val="dotted" w:sz="4" w:space="1" w:color="auto"/>
                <w:right w:val="dotted" w:sz="4" w:space="4" w:color="auto"/>
              </w:divBdr>
            </w:div>
            <w:div w:id="457650226">
              <w:marLeft w:val="0"/>
              <w:marRight w:val="0"/>
              <w:marTop w:val="0"/>
              <w:marBottom w:val="0"/>
              <w:divBdr>
                <w:top w:val="dotted" w:sz="4" w:space="1" w:color="auto"/>
                <w:left w:val="dotted" w:sz="4" w:space="4" w:color="auto"/>
                <w:bottom w:val="dotted" w:sz="4" w:space="1" w:color="auto"/>
                <w:right w:val="dotted" w:sz="4" w:space="4" w:color="auto"/>
              </w:divBdr>
            </w:div>
            <w:div w:id="370882620">
              <w:marLeft w:val="0"/>
              <w:marRight w:val="0"/>
              <w:marTop w:val="0"/>
              <w:marBottom w:val="0"/>
              <w:divBdr>
                <w:top w:val="dotted" w:sz="4" w:space="1" w:color="auto"/>
                <w:left w:val="dotted" w:sz="4" w:space="4" w:color="auto"/>
                <w:bottom w:val="dotted" w:sz="4" w:space="1" w:color="auto"/>
                <w:right w:val="dotted" w:sz="4" w:space="4" w:color="auto"/>
              </w:divBdr>
            </w:div>
            <w:div w:id="1865287564">
              <w:marLeft w:val="0"/>
              <w:marRight w:val="0"/>
              <w:marTop w:val="0"/>
              <w:marBottom w:val="0"/>
              <w:divBdr>
                <w:top w:val="dotted" w:sz="4" w:space="1" w:color="auto"/>
                <w:left w:val="dotted" w:sz="4" w:space="4" w:color="auto"/>
                <w:bottom w:val="dotted" w:sz="4" w:space="1" w:color="auto"/>
                <w:right w:val="dotted" w:sz="4" w:space="4" w:color="auto"/>
              </w:divBdr>
            </w:div>
            <w:div w:id="544411429">
              <w:marLeft w:val="0"/>
              <w:marRight w:val="0"/>
              <w:marTop w:val="0"/>
              <w:marBottom w:val="0"/>
              <w:divBdr>
                <w:top w:val="dotted" w:sz="4" w:space="1" w:color="auto"/>
                <w:left w:val="dotted" w:sz="4" w:space="4" w:color="auto"/>
                <w:bottom w:val="dotted" w:sz="4" w:space="1" w:color="auto"/>
                <w:right w:val="dotted" w:sz="4" w:space="4" w:color="auto"/>
              </w:divBdr>
            </w:div>
            <w:div w:id="225771858">
              <w:marLeft w:val="0"/>
              <w:marRight w:val="0"/>
              <w:marTop w:val="0"/>
              <w:marBottom w:val="0"/>
              <w:divBdr>
                <w:top w:val="dotted" w:sz="4" w:space="1" w:color="auto"/>
                <w:left w:val="dotted" w:sz="4" w:space="4" w:color="auto"/>
                <w:bottom w:val="dotted" w:sz="4" w:space="1" w:color="auto"/>
                <w:right w:val="dotted" w:sz="4" w:space="4" w:color="auto"/>
              </w:divBdr>
            </w:div>
            <w:div w:id="1104769877">
              <w:marLeft w:val="0"/>
              <w:marRight w:val="0"/>
              <w:marTop w:val="0"/>
              <w:marBottom w:val="0"/>
              <w:divBdr>
                <w:top w:val="dotted" w:sz="4" w:space="1" w:color="auto"/>
                <w:left w:val="dotted" w:sz="4" w:space="4" w:color="auto"/>
                <w:bottom w:val="dotted" w:sz="4" w:space="1" w:color="auto"/>
                <w:right w:val="dotted" w:sz="4" w:space="4" w:color="auto"/>
              </w:divBdr>
            </w:div>
            <w:div w:id="976498152">
              <w:marLeft w:val="0"/>
              <w:marRight w:val="0"/>
              <w:marTop w:val="0"/>
              <w:marBottom w:val="0"/>
              <w:divBdr>
                <w:top w:val="none" w:sz="0" w:space="0" w:color="auto"/>
                <w:left w:val="none" w:sz="0" w:space="0" w:color="auto"/>
                <w:bottom w:val="none" w:sz="0" w:space="0" w:color="auto"/>
                <w:right w:val="none" w:sz="0" w:space="0" w:color="auto"/>
              </w:divBdr>
            </w:div>
            <w:div w:id="887954363">
              <w:marLeft w:val="0"/>
              <w:marRight w:val="0"/>
              <w:marTop w:val="0"/>
              <w:marBottom w:val="0"/>
              <w:divBdr>
                <w:top w:val="none" w:sz="0" w:space="0" w:color="auto"/>
                <w:left w:val="none" w:sz="0" w:space="0" w:color="auto"/>
                <w:bottom w:val="none" w:sz="0" w:space="0" w:color="auto"/>
                <w:right w:val="none" w:sz="0" w:space="0" w:color="auto"/>
              </w:divBdr>
            </w:div>
            <w:div w:id="1685521717">
              <w:marLeft w:val="0"/>
              <w:marRight w:val="0"/>
              <w:marTop w:val="0"/>
              <w:marBottom w:val="0"/>
              <w:divBdr>
                <w:top w:val="none" w:sz="0" w:space="0" w:color="auto"/>
                <w:left w:val="none" w:sz="0" w:space="0" w:color="auto"/>
                <w:bottom w:val="none" w:sz="0" w:space="0" w:color="auto"/>
                <w:right w:val="none" w:sz="0" w:space="0" w:color="auto"/>
              </w:divBdr>
            </w:div>
            <w:div w:id="1260984398">
              <w:marLeft w:val="0"/>
              <w:marRight w:val="0"/>
              <w:marTop w:val="0"/>
              <w:marBottom w:val="0"/>
              <w:divBdr>
                <w:top w:val="none" w:sz="0" w:space="0" w:color="auto"/>
                <w:left w:val="none" w:sz="0" w:space="0" w:color="auto"/>
                <w:bottom w:val="none" w:sz="0" w:space="0" w:color="auto"/>
                <w:right w:val="none" w:sz="0" w:space="0" w:color="auto"/>
              </w:divBdr>
            </w:div>
            <w:div w:id="1782841556">
              <w:marLeft w:val="0"/>
              <w:marRight w:val="0"/>
              <w:marTop w:val="0"/>
              <w:marBottom w:val="0"/>
              <w:divBdr>
                <w:top w:val="none" w:sz="0" w:space="0" w:color="auto"/>
                <w:left w:val="none" w:sz="0" w:space="0" w:color="auto"/>
                <w:bottom w:val="none" w:sz="0" w:space="0" w:color="auto"/>
                <w:right w:val="none" w:sz="0" w:space="0" w:color="auto"/>
              </w:divBdr>
            </w:div>
            <w:div w:id="1332298423">
              <w:marLeft w:val="0"/>
              <w:marRight w:val="0"/>
              <w:marTop w:val="0"/>
              <w:marBottom w:val="0"/>
              <w:divBdr>
                <w:top w:val="none" w:sz="0" w:space="0" w:color="auto"/>
                <w:left w:val="none" w:sz="0" w:space="0" w:color="auto"/>
                <w:bottom w:val="none" w:sz="0" w:space="0" w:color="auto"/>
                <w:right w:val="none" w:sz="0" w:space="0" w:color="auto"/>
              </w:divBdr>
            </w:div>
            <w:div w:id="2069498428">
              <w:marLeft w:val="0"/>
              <w:marRight w:val="0"/>
              <w:marTop w:val="0"/>
              <w:marBottom w:val="0"/>
              <w:divBdr>
                <w:top w:val="none" w:sz="0" w:space="0" w:color="auto"/>
                <w:left w:val="none" w:sz="0" w:space="0" w:color="auto"/>
                <w:bottom w:val="none" w:sz="0" w:space="0" w:color="auto"/>
                <w:right w:val="none" w:sz="0" w:space="0" w:color="auto"/>
              </w:divBdr>
            </w:div>
            <w:div w:id="1713111746">
              <w:marLeft w:val="0"/>
              <w:marRight w:val="0"/>
              <w:marTop w:val="0"/>
              <w:marBottom w:val="0"/>
              <w:divBdr>
                <w:top w:val="dotted" w:sz="4" w:space="1" w:color="auto"/>
                <w:left w:val="dotted" w:sz="4" w:space="4" w:color="auto"/>
                <w:bottom w:val="dotted" w:sz="4" w:space="1" w:color="auto"/>
                <w:right w:val="dotted" w:sz="4" w:space="4" w:color="auto"/>
              </w:divBdr>
              <w:divsChild>
                <w:div w:id="891429721">
                  <w:marLeft w:val="0"/>
                  <w:marRight w:val="0"/>
                  <w:marTop w:val="0"/>
                  <w:marBottom w:val="0"/>
                  <w:divBdr>
                    <w:top w:val="dotted" w:sz="4" w:space="1" w:color="auto"/>
                    <w:left w:val="dotted" w:sz="4" w:space="4" w:color="auto"/>
                    <w:bottom w:val="dotted" w:sz="4" w:space="1" w:color="auto"/>
                    <w:right w:val="dotted" w:sz="4" w:space="4" w:color="auto"/>
                  </w:divBdr>
                </w:div>
                <w:div w:id="762410553">
                  <w:marLeft w:val="0"/>
                  <w:marRight w:val="0"/>
                  <w:marTop w:val="0"/>
                  <w:marBottom w:val="0"/>
                  <w:divBdr>
                    <w:top w:val="dotted" w:sz="4" w:space="1" w:color="auto"/>
                    <w:left w:val="dotted" w:sz="4" w:space="4" w:color="auto"/>
                    <w:bottom w:val="dotted" w:sz="4" w:space="1" w:color="auto"/>
                    <w:right w:val="dotted" w:sz="4" w:space="4" w:color="auto"/>
                  </w:divBdr>
                </w:div>
                <w:div w:id="602759528">
                  <w:marLeft w:val="0"/>
                  <w:marRight w:val="0"/>
                  <w:marTop w:val="0"/>
                  <w:marBottom w:val="0"/>
                  <w:divBdr>
                    <w:top w:val="dotted" w:sz="4" w:space="1" w:color="auto"/>
                    <w:left w:val="dotted" w:sz="4" w:space="4" w:color="auto"/>
                    <w:bottom w:val="dotted" w:sz="4" w:space="1" w:color="auto"/>
                    <w:right w:val="dotted" w:sz="4" w:space="4" w:color="auto"/>
                  </w:divBdr>
                </w:div>
                <w:div w:id="39600096">
                  <w:marLeft w:val="0"/>
                  <w:marRight w:val="0"/>
                  <w:marTop w:val="0"/>
                  <w:marBottom w:val="0"/>
                  <w:divBdr>
                    <w:top w:val="dotted" w:sz="4" w:space="1" w:color="auto"/>
                    <w:left w:val="dotted" w:sz="4" w:space="4" w:color="auto"/>
                    <w:bottom w:val="dotted" w:sz="4" w:space="1" w:color="auto"/>
                    <w:right w:val="dotted" w:sz="4" w:space="4" w:color="auto"/>
                  </w:divBdr>
                </w:div>
                <w:div w:id="342245673">
                  <w:marLeft w:val="0"/>
                  <w:marRight w:val="0"/>
                  <w:marTop w:val="0"/>
                  <w:marBottom w:val="0"/>
                  <w:divBdr>
                    <w:top w:val="dotted" w:sz="4" w:space="1" w:color="auto"/>
                    <w:left w:val="dotted" w:sz="4" w:space="4" w:color="auto"/>
                    <w:bottom w:val="dotted" w:sz="4" w:space="1" w:color="auto"/>
                    <w:right w:val="dotted" w:sz="4" w:space="4" w:color="auto"/>
                  </w:divBdr>
                </w:div>
                <w:div w:id="1725639390">
                  <w:marLeft w:val="0"/>
                  <w:marRight w:val="0"/>
                  <w:marTop w:val="0"/>
                  <w:marBottom w:val="0"/>
                  <w:divBdr>
                    <w:top w:val="dotted" w:sz="4" w:space="1" w:color="auto"/>
                    <w:left w:val="dotted" w:sz="4" w:space="4" w:color="auto"/>
                    <w:bottom w:val="dotted" w:sz="4" w:space="1" w:color="auto"/>
                    <w:right w:val="dotted" w:sz="4" w:space="4" w:color="auto"/>
                  </w:divBdr>
                </w:div>
                <w:div w:id="141696843">
                  <w:marLeft w:val="0"/>
                  <w:marRight w:val="0"/>
                  <w:marTop w:val="0"/>
                  <w:marBottom w:val="0"/>
                  <w:divBdr>
                    <w:top w:val="dotted" w:sz="4" w:space="1" w:color="auto"/>
                    <w:left w:val="dotted" w:sz="4" w:space="4" w:color="auto"/>
                    <w:bottom w:val="dotted" w:sz="4" w:space="1" w:color="auto"/>
                    <w:right w:val="dotted" w:sz="4" w:space="4" w:color="auto"/>
                  </w:divBdr>
                </w:div>
                <w:div w:id="49546271">
                  <w:marLeft w:val="0"/>
                  <w:marRight w:val="0"/>
                  <w:marTop w:val="0"/>
                  <w:marBottom w:val="0"/>
                  <w:divBdr>
                    <w:top w:val="dotted" w:sz="4" w:space="1" w:color="auto"/>
                    <w:left w:val="dotted" w:sz="4" w:space="4" w:color="auto"/>
                    <w:bottom w:val="dotted" w:sz="4" w:space="1" w:color="auto"/>
                    <w:right w:val="dotted" w:sz="4" w:space="4" w:color="auto"/>
                  </w:divBdr>
                </w:div>
                <w:div w:id="811100064">
                  <w:marLeft w:val="0"/>
                  <w:marRight w:val="0"/>
                  <w:marTop w:val="0"/>
                  <w:marBottom w:val="0"/>
                  <w:divBdr>
                    <w:top w:val="dotted" w:sz="4" w:space="1" w:color="auto"/>
                    <w:left w:val="dotted" w:sz="4" w:space="4" w:color="auto"/>
                    <w:bottom w:val="dotted" w:sz="4" w:space="1" w:color="auto"/>
                    <w:right w:val="dotted" w:sz="4" w:space="4" w:color="auto"/>
                  </w:divBdr>
                </w:div>
                <w:div w:id="200559270">
                  <w:marLeft w:val="0"/>
                  <w:marRight w:val="0"/>
                  <w:marTop w:val="0"/>
                  <w:marBottom w:val="0"/>
                  <w:divBdr>
                    <w:top w:val="dotted" w:sz="4" w:space="1" w:color="auto"/>
                    <w:left w:val="dotted" w:sz="4" w:space="4" w:color="auto"/>
                    <w:bottom w:val="dotted" w:sz="4" w:space="1" w:color="auto"/>
                    <w:right w:val="dotted" w:sz="4" w:space="4" w:color="auto"/>
                  </w:divBdr>
                </w:div>
                <w:div w:id="1638149112">
                  <w:marLeft w:val="0"/>
                  <w:marRight w:val="0"/>
                  <w:marTop w:val="0"/>
                  <w:marBottom w:val="0"/>
                  <w:divBdr>
                    <w:top w:val="dotted" w:sz="4" w:space="1" w:color="auto"/>
                    <w:left w:val="dotted" w:sz="4" w:space="4" w:color="auto"/>
                    <w:bottom w:val="dotted" w:sz="4" w:space="1" w:color="auto"/>
                    <w:right w:val="dotted" w:sz="4" w:space="4" w:color="auto"/>
                  </w:divBdr>
                </w:div>
              </w:divsChild>
            </w:div>
            <w:div w:id="1195314257">
              <w:marLeft w:val="0"/>
              <w:marRight w:val="0"/>
              <w:marTop w:val="0"/>
              <w:marBottom w:val="0"/>
              <w:divBdr>
                <w:top w:val="none" w:sz="0" w:space="0" w:color="auto"/>
                <w:left w:val="none" w:sz="0" w:space="0" w:color="auto"/>
                <w:bottom w:val="none" w:sz="0" w:space="0" w:color="auto"/>
                <w:right w:val="none" w:sz="0" w:space="0" w:color="auto"/>
              </w:divBdr>
            </w:div>
            <w:div w:id="499929370">
              <w:marLeft w:val="0"/>
              <w:marRight w:val="0"/>
              <w:marTop w:val="0"/>
              <w:marBottom w:val="0"/>
              <w:divBdr>
                <w:top w:val="none" w:sz="0" w:space="0" w:color="auto"/>
                <w:left w:val="none" w:sz="0" w:space="0" w:color="auto"/>
                <w:bottom w:val="none" w:sz="0" w:space="0" w:color="auto"/>
                <w:right w:val="none" w:sz="0" w:space="0" w:color="auto"/>
              </w:divBdr>
            </w:div>
            <w:div w:id="1791779025">
              <w:marLeft w:val="0"/>
              <w:marRight w:val="0"/>
              <w:marTop w:val="0"/>
              <w:marBottom w:val="0"/>
              <w:divBdr>
                <w:top w:val="none" w:sz="0" w:space="0" w:color="auto"/>
                <w:left w:val="none" w:sz="0" w:space="0" w:color="auto"/>
                <w:bottom w:val="none" w:sz="0" w:space="0" w:color="auto"/>
                <w:right w:val="none" w:sz="0" w:space="0" w:color="auto"/>
              </w:divBdr>
            </w:div>
            <w:div w:id="1559440507">
              <w:marLeft w:val="0"/>
              <w:marRight w:val="0"/>
              <w:marTop w:val="0"/>
              <w:marBottom w:val="0"/>
              <w:divBdr>
                <w:top w:val="none" w:sz="0" w:space="0" w:color="auto"/>
                <w:left w:val="none" w:sz="0" w:space="0" w:color="auto"/>
                <w:bottom w:val="none" w:sz="0" w:space="0" w:color="auto"/>
                <w:right w:val="none" w:sz="0" w:space="0" w:color="auto"/>
              </w:divBdr>
            </w:div>
            <w:div w:id="1829636750">
              <w:marLeft w:val="0"/>
              <w:marRight w:val="0"/>
              <w:marTop w:val="0"/>
              <w:marBottom w:val="0"/>
              <w:divBdr>
                <w:top w:val="none" w:sz="0" w:space="0" w:color="auto"/>
                <w:left w:val="none" w:sz="0" w:space="0" w:color="auto"/>
                <w:bottom w:val="none" w:sz="0" w:space="0" w:color="auto"/>
                <w:right w:val="none" w:sz="0" w:space="0" w:color="auto"/>
              </w:divBdr>
            </w:div>
            <w:div w:id="898249709">
              <w:marLeft w:val="0"/>
              <w:marRight w:val="0"/>
              <w:marTop w:val="0"/>
              <w:marBottom w:val="0"/>
              <w:divBdr>
                <w:top w:val="dotted" w:sz="4" w:space="1" w:color="auto"/>
                <w:left w:val="dotted" w:sz="4" w:space="4" w:color="auto"/>
                <w:bottom w:val="dotted" w:sz="4" w:space="1" w:color="auto"/>
                <w:right w:val="dotted" w:sz="4" w:space="4" w:color="auto"/>
              </w:divBdr>
              <w:divsChild>
                <w:div w:id="1863588043">
                  <w:marLeft w:val="0"/>
                  <w:marRight w:val="0"/>
                  <w:marTop w:val="0"/>
                  <w:marBottom w:val="0"/>
                  <w:divBdr>
                    <w:top w:val="dotted" w:sz="4" w:space="1" w:color="auto"/>
                    <w:left w:val="dotted" w:sz="4" w:space="4" w:color="auto"/>
                    <w:bottom w:val="dotted" w:sz="4" w:space="1" w:color="auto"/>
                    <w:right w:val="dotted" w:sz="4" w:space="4" w:color="auto"/>
                  </w:divBdr>
                </w:div>
                <w:div w:id="1005278756">
                  <w:marLeft w:val="0"/>
                  <w:marRight w:val="0"/>
                  <w:marTop w:val="0"/>
                  <w:marBottom w:val="0"/>
                  <w:divBdr>
                    <w:top w:val="dotted" w:sz="4" w:space="1" w:color="auto"/>
                    <w:left w:val="dotted" w:sz="4" w:space="4" w:color="auto"/>
                    <w:bottom w:val="dotted" w:sz="4" w:space="1" w:color="auto"/>
                    <w:right w:val="dotted" w:sz="4" w:space="4" w:color="auto"/>
                  </w:divBdr>
                </w:div>
                <w:div w:id="874541407">
                  <w:marLeft w:val="0"/>
                  <w:marRight w:val="0"/>
                  <w:marTop w:val="0"/>
                  <w:marBottom w:val="0"/>
                  <w:divBdr>
                    <w:top w:val="dotted" w:sz="4" w:space="1" w:color="auto"/>
                    <w:left w:val="dotted" w:sz="4" w:space="4" w:color="auto"/>
                    <w:bottom w:val="dotted" w:sz="4" w:space="1" w:color="auto"/>
                    <w:right w:val="dotted" w:sz="4" w:space="4" w:color="auto"/>
                  </w:divBdr>
                </w:div>
                <w:div w:id="1620143527">
                  <w:marLeft w:val="0"/>
                  <w:marRight w:val="0"/>
                  <w:marTop w:val="0"/>
                  <w:marBottom w:val="0"/>
                  <w:divBdr>
                    <w:top w:val="dotted" w:sz="4" w:space="1" w:color="auto"/>
                    <w:left w:val="dotted" w:sz="4" w:space="4" w:color="auto"/>
                    <w:bottom w:val="dotted" w:sz="4" w:space="1" w:color="auto"/>
                    <w:right w:val="dotted" w:sz="4" w:space="4" w:color="auto"/>
                  </w:divBdr>
                </w:div>
                <w:div w:id="1171871915">
                  <w:marLeft w:val="0"/>
                  <w:marRight w:val="0"/>
                  <w:marTop w:val="0"/>
                  <w:marBottom w:val="0"/>
                  <w:divBdr>
                    <w:top w:val="dotted" w:sz="4" w:space="1" w:color="auto"/>
                    <w:left w:val="dotted" w:sz="4" w:space="4" w:color="auto"/>
                    <w:bottom w:val="dotted" w:sz="4" w:space="1" w:color="auto"/>
                    <w:right w:val="dotted" w:sz="4" w:space="4" w:color="auto"/>
                  </w:divBdr>
                </w:div>
                <w:div w:id="915014144">
                  <w:marLeft w:val="0"/>
                  <w:marRight w:val="0"/>
                  <w:marTop w:val="0"/>
                  <w:marBottom w:val="0"/>
                  <w:divBdr>
                    <w:top w:val="dotted" w:sz="4" w:space="1" w:color="auto"/>
                    <w:left w:val="dotted" w:sz="4" w:space="4" w:color="auto"/>
                    <w:bottom w:val="dotted" w:sz="4" w:space="1" w:color="auto"/>
                    <w:right w:val="dotted" w:sz="4" w:space="4" w:color="auto"/>
                  </w:divBdr>
                </w:div>
                <w:div w:id="1248885444">
                  <w:marLeft w:val="0"/>
                  <w:marRight w:val="0"/>
                  <w:marTop w:val="0"/>
                  <w:marBottom w:val="0"/>
                  <w:divBdr>
                    <w:top w:val="dotted" w:sz="4" w:space="1" w:color="auto"/>
                    <w:left w:val="dotted" w:sz="4" w:space="4" w:color="auto"/>
                    <w:bottom w:val="dotted" w:sz="4" w:space="1" w:color="auto"/>
                    <w:right w:val="dotted" w:sz="4" w:space="4" w:color="auto"/>
                  </w:divBdr>
                </w:div>
                <w:div w:id="1685592501">
                  <w:marLeft w:val="0"/>
                  <w:marRight w:val="0"/>
                  <w:marTop w:val="0"/>
                  <w:marBottom w:val="0"/>
                  <w:divBdr>
                    <w:top w:val="dotted" w:sz="4" w:space="1" w:color="auto"/>
                    <w:left w:val="dotted" w:sz="4" w:space="4" w:color="auto"/>
                    <w:bottom w:val="dotted" w:sz="4" w:space="1" w:color="auto"/>
                    <w:right w:val="dotted" w:sz="4" w:space="4" w:color="auto"/>
                  </w:divBdr>
                </w:div>
                <w:div w:id="888954992">
                  <w:marLeft w:val="0"/>
                  <w:marRight w:val="0"/>
                  <w:marTop w:val="0"/>
                  <w:marBottom w:val="0"/>
                  <w:divBdr>
                    <w:top w:val="dotted" w:sz="4" w:space="1" w:color="auto"/>
                    <w:left w:val="dotted" w:sz="4" w:space="4" w:color="auto"/>
                    <w:bottom w:val="dotted" w:sz="4" w:space="1" w:color="auto"/>
                    <w:right w:val="dotted" w:sz="4" w:space="4" w:color="auto"/>
                  </w:divBdr>
                </w:div>
                <w:div w:id="1348285544">
                  <w:marLeft w:val="0"/>
                  <w:marRight w:val="0"/>
                  <w:marTop w:val="0"/>
                  <w:marBottom w:val="0"/>
                  <w:divBdr>
                    <w:top w:val="dotted" w:sz="4" w:space="1" w:color="auto"/>
                    <w:left w:val="dotted" w:sz="4" w:space="4" w:color="auto"/>
                    <w:bottom w:val="dotted" w:sz="4" w:space="1" w:color="auto"/>
                    <w:right w:val="dotted" w:sz="4" w:space="4" w:color="auto"/>
                  </w:divBdr>
                </w:div>
                <w:div w:id="459232440">
                  <w:marLeft w:val="0"/>
                  <w:marRight w:val="0"/>
                  <w:marTop w:val="0"/>
                  <w:marBottom w:val="0"/>
                  <w:divBdr>
                    <w:top w:val="dotted" w:sz="4" w:space="1" w:color="auto"/>
                    <w:left w:val="dotted" w:sz="4" w:space="4" w:color="auto"/>
                    <w:bottom w:val="dotted" w:sz="4" w:space="1" w:color="auto"/>
                    <w:right w:val="dotted" w:sz="4" w:space="4" w:color="auto"/>
                  </w:divBdr>
                </w:div>
              </w:divsChild>
            </w:div>
            <w:div w:id="644042000">
              <w:marLeft w:val="0"/>
              <w:marRight w:val="0"/>
              <w:marTop w:val="0"/>
              <w:marBottom w:val="0"/>
              <w:divBdr>
                <w:top w:val="none" w:sz="0" w:space="0" w:color="auto"/>
                <w:left w:val="none" w:sz="0" w:space="0" w:color="auto"/>
                <w:bottom w:val="none" w:sz="0" w:space="0" w:color="auto"/>
                <w:right w:val="none" w:sz="0" w:space="0" w:color="auto"/>
              </w:divBdr>
            </w:div>
            <w:div w:id="2089646753">
              <w:marLeft w:val="0"/>
              <w:marRight w:val="0"/>
              <w:marTop w:val="0"/>
              <w:marBottom w:val="0"/>
              <w:divBdr>
                <w:top w:val="none" w:sz="0" w:space="0" w:color="auto"/>
                <w:left w:val="none" w:sz="0" w:space="0" w:color="auto"/>
                <w:bottom w:val="none" w:sz="0" w:space="0" w:color="auto"/>
                <w:right w:val="none" w:sz="0" w:space="0" w:color="auto"/>
              </w:divBdr>
            </w:div>
            <w:div w:id="219102437">
              <w:marLeft w:val="0"/>
              <w:marRight w:val="0"/>
              <w:marTop w:val="0"/>
              <w:marBottom w:val="0"/>
              <w:divBdr>
                <w:top w:val="none" w:sz="0" w:space="0" w:color="auto"/>
                <w:left w:val="none" w:sz="0" w:space="0" w:color="auto"/>
                <w:bottom w:val="none" w:sz="0" w:space="0" w:color="auto"/>
                <w:right w:val="none" w:sz="0" w:space="0" w:color="auto"/>
              </w:divBdr>
            </w:div>
            <w:div w:id="81371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K6q0DQ1v-tw/TWu8owBtc2I/AAAAAAAAADA/oBoHDBiJ8ag/s40/17.jpg" TargetMode="External"/><Relationship Id="rId13" Type="http://schemas.openxmlformats.org/officeDocument/2006/relationships/hyperlink" Target="https://www.udemy.com/java-fundamentals-i-and-ii/?couponCode=blog13&amp;tc=blog.javainterview.text.p&amp;utm_source=blog&amp;utm_medium=udemyads&amp;utm_content=post7601&amp;utm_campaign=content-marketing-blog&amp;xref=blog" TargetMode="External"/><Relationship Id="rId18" Type="http://schemas.openxmlformats.org/officeDocument/2006/relationships/hyperlink" Target="https://www.udemy.com/learn-test-driven-development-in-java/?couponCode=blog13&amp;tc=blog.javainterview.text.p&amp;utm_source=blog&amp;utm_medium=udemyads&amp;utm_content=post7601&amp;utm_campaign=content-marketing-blog&amp;xref=blog" TargetMode="External"/><Relationship Id="rId3" Type="http://schemas.openxmlformats.org/officeDocument/2006/relationships/settings" Target="settings.xml"/><Relationship Id="rId7" Type="http://schemas.openxmlformats.org/officeDocument/2006/relationships/hyperlink" Target="http://javarevisited.blogspot.in/2013/06/10-java-exception-and-error-interview-questions-answers-programming.html" TargetMode="External"/><Relationship Id="rId12" Type="http://schemas.openxmlformats.org/officeDocument/2006/relationships/hyperlink" Target="https://www.udemy.com/learn-to-program-with-java/?couponCode=blog13&amp;tc=blog.javainterview.text.p&amp;utm_source=blog&amp;utm_medium=udemyads&amp;utm_content=post7601&amp;utm_campaign=content-marketing-blog&amp;xref=blog" TargetMode="External"/><Relationship Id="rId17" Type="http://schemas.openxmlformats.org/officeDocument/2006/relationships/hyperlink" Target="https://www.udemy.com/java-swing-complete/?couponCode=blog13&amp;tc=blog.javainterview.text.p&amp;utm_source=blog&amp;utm_medium=udemyads&amp;utm_content=post7601&amp;utm_campaign=content-marketing-blog&amp;xref=blog" TargetMode="External"/><Relationship Id="rId2" Type="http://schemas.openxmlformats.org/officeDocument/2006/relationships/styles" Target="styles.xml"/><Relationship Id="rId16" Type="http://schemas.openxmlformats.org/officeDocument/2006/relationships/hyperlink" Target="https://www.udemy.com/advanced-java-programming/?couponCode=blog13&amp;tc=blog.javainterview.text.p&amp;utm_source=blog&amp;utm_medium=udemyads&amp;utm_content=post7601&amp;utm_campaign=content-marketing-blog&amp;xref=blo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udemy.com/learn-to-program-with-java/?couponCode=blog13&amp;tc=blog.javainterview.text.p&amp;utm_source=blog&amp;utm_medium=udemyads&amp;utm_content=post7601&amp;utm_campaign=content-marketing-blog&amp;xref=blog" TargetMode="External"/><Relationship Id="rId5" Type="http://schemas.openxmlformats.org/officeDocument/2006/relationships/image" Target="media/image1.gif"/><Relationship Id="rId15" Type="http://schemas.openxmlformats.org/officeDocument/2006/relationships/hyperlink" Target="https://www.udemy.com/blog/interview-tips/" TargetMode="External"/><Relationship Id="rId10" Type="http://schemas.openxmlformats.org/officeDocument/2006/relationships/hyperlink" Target="https://www.udemy.com/java-fundamentals-i-and-ii/?couponCode=blog13&amp;tc=blog.javainterview.text.p&amp;utm_source=blog&amp;utm_medium=udemyads&amp;utm_content=post7601&amp;utm_campaign=content-marketing-blog&amp;xref=blo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udemy.com/advanced-java-programming/?couponCode=blog13&amp;tc=blog.javainterview.text.p&amp;utm_source=blog&amp;utm_medium=udemyads&amp;utm_content=post7601&amp;utm_campaign=content-marketing-blog&amp;xref=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5172</Words>
  <Characters>29481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rambo</dc:creator>
  <cp:lastModifiedBy>Kumar</cp:lastModifiedBy>
  <cp:revision>5</cp:revision>
  <dcterms:created xsi:type="dcterms:W3CDTF">2013-11-23T05:10:00Z</dcterms:created>
  <dcterms:modified xsi:type="dcterms:W3CDTF">2014-07-09T20:12:00Z</dcterms:modified>
</cp:coreProperties>
</file>